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33B" w:rsidRDefault="004F433B"/>
    <w:p w:rsidR="004F433B" w:rsidRDefault="004F433B"/>
    <w:p w:rsidR="004F433B" w:rsidRDefault="004F433B"/>
    <w:p w:rsidR="004F433B" w:rsidRDefault="004F433B"/>
    <w:p w:rsidR="004F433B" w:rsidRDefault="004F433B"/>
    <w:p w:rsidR="004F433B" w:rsidRDefault="004F433B"/>
    <w:p w:rsidR="004F433B" w:rsidRDefault="004F433B"/>
    <w:p w:rsidR="004F433B" w:rsidRDefault="004F433B"/>
    <w:p w:rsidR="004F433B" w:rsidRDefault="004F433B"/>
    <w:p w:rsidR="004F433B" w:rsidRDefault="004F433B"/>
    <w:p w:rsidR="004F433B" w:rsidRDefault="004F433B"/>
    <w:p w:rsidR="004F433B" w:rsidRPr="00C101BE" w:rsidRDefault="004F433B" w:rsidP="00C101BE">
      <w:pPr>
        <w:pStyle w:val="Heading1"/>
        <w:rPr>
          <w:lang w:val="en-US"/>
        </w:rPr>
      </w:pPr>
      <w:r w:rsidRPr="00C101BE">
        <w:rPr>
          <w:lang w:val="en-US"/>
        </w:rPr>
        <w:t>Amadeus It Group PHP Developer Technical Task</w:t>
      </w:r>
    </w:p>
    <w:p w:rsidR="004F433B" w:rsidRPr="00C101BE" w:rsidRDefault="004F433B">
      <w:pPr>
        <w:pStyle w:val="Subtitle"/>
        <w:rPr>
          <w:color w:val="5B9BD5"/>
          <w:lang w:val="en-US"/>
        </w:rPr>
      </w:pPr>
      <w:r>
        <w:rPr>
          <w:noProof/>
        </w:rPr>
        <w:pict>
          <v:line id="Straight Connector 71" o:spid="_x0000_s1027" style="position:absolute;z-index:251658240" from="-.4pt,7.35pt" to="376.75pt,7.4pt" strokecolor="#5b9bd5" strokeweight=".18mm">
            <v:fill o:detectmouseclick="t"/>
            <v:stroke joinstyle="miter"/>
          </v:line>
        </w:pict>
      </w:r>
    </w:p>
    <w:p w:rsidR="004F433B" w:rsidRDefault="004F433B">
      <w:pPr>
        <w:pStyle w:val="Subtitle"/>
        <w:rPr>
          <w:color w:val="5B9BD5"/>
        </w:rPr>
      </w:pPr>
      <w:r>
        <w:rPr>
          <w:color w:val="5B9BD5"/>
        </w:rPr>
        <w:t>Software Requirements Specifications</w:t>
      </w:r>
    </w:p>
    <w:p w:rsidR="004F433B" w:rsidRDefault="004F433B">
      <w:pPr>
        <w:pStyle w:val="a0"/>
      </w:pPr>
    </w:p>
    <w:p w:rsidR="004F433B" w:rsidRDefault="004F433B">
      <w:pPr>
        <w:pStyle w:val="a0"/>
      </w:pPr>
    </w:p>
    <w:p w:rsidR="004F433B" w:rsidRDefault="004F433B">
      <w:pPr>
        <w:pStyle w:val="a0"/>
      </w:pPr>
    </w:p>
    <w:p w:rsidR="004F433B" w:rsidRDefault="004F433B">
      <w:pPr>
        <w:pStyle w:val="a0"/>
      </w:pPr>
    </w:p>
    <w:p w:rsidR="004F433B" w:rsidRDefault="004F433B">
      <w:pPr>
        <w:pStyle w:val="a0"/>
      </w:pPr>
    </w:p>
    <w:p w:rsidR="004F433B" w:rsidRDefault="004F433B">
      <w:pPr>
        <w:pStyle w:val="a0"/>
      </w:pPr>
    </w:p>
    <w:p w:rsidR="004F433B" w:rsidRDefault="004F433B">
      <w:pPr>
        <w:pStyle w:val="a0"/>
      </w:pPr>
      <w:r>
        <w:br w:type="page"/>
      </w:r>
    </w:p>
    <w:p w:rsidR="004F433B" w:rsidRDefault="004F433B">
      <w:pPr>
        <w:pStyle w:val="Heading1"/>
      </w:pPr>
      <w:bookmarkStart w:id="0" w:name="__RefHeading___Toc5854_2069393991"/>
      <w:bookmarkStart w:id="1" w:name="_Toc442981727"/>
      <w:bookmarkEnd w:id="0"/>
      <w:bookmarkEnd w:id="1"/>
      <w:r>
        <w:t>Contents</w:t>
      </w:r>
    </w:p>
    <w:p w:rsidR="004F433B" w:rsidRDefault="004F433B">
      <w:pPr>
        <w:pStyle w:val="TOC1"/>
        <w:tabs>
          <w:tab w:val="right" w:leader="dot" w:pos="10800"/>
        </w:tabs>
      </w:pPr>
      <w:r>
        <w:fldChar w:fldCharType="begin"/>
      </w:r>
      <w:r>
        <w:instrText>TOC \o "1-3" \h</w:instrText>
      </w:r>
      <w:r>
        <w:fldChar w:fldCharType="separate"/>
      </w:r>
      <w:hyperlink w:anchor="__RefHeading___Toc5854_2069393991">
        <w:r>
          <w:t>Contents</w:t>
        </w:r>
        <w:r>
          <w:tab/>
          <w:t>1</w:t>
        </w:r>
      </w:hyperlink>
    </w:p>
    <w:p w:rsidR="004F433B" w:rsidRDefault="004F433B">
      <w:pPr>
        <w:pStyle w:val="TOC1"/>
        <w:tabs>
          <w:tab w:val="right" w:leader="dot" w:pos="10800"/>
        </w:tabs>
      </w:pPr>
      <w:hyperlink w:anchor="__RefHeading___Toc5856_2069393991">
        <w:r>
          <w:t>1. Introduction</w:t>
        </w:r>
        <w:r>
          <w:tab/>
          <w:t>5</w:t>
        </w:r>
      </w:hyperlink>
    </w:p>
    <w:p w:rsidR="004F433B" w:rsidRDefault="004F433B">
      <w:pPr>
        <w:pStyle w:val="TOC2"/>
        <w:tabs>
          <w:tab w:val="right" w:leader="dot" w:pos="10800"/>
        </w:tabs>
      </w:pPr>
      <w:hyperlink w:anchor="__RefHeading___Toc5858_2069393991">
        <w:r>
          <w:t>1.1 Purpose</w:t>
        </w:r>
        <w:r>
          <w:tab/>
          <w:t>5</w:t>
        </w:r>
      </w:hyperlink>
    </w:p>
    <w:p w:rsidR="004F433B" w:rsidRDefault="004F433B">
      <w:pPr>
        <w:pStyle w:val="TOC2"/>
        <w:tabs>
          <w:tab w:val="right" w:leader="dot" w:pos="10800"/>
        </w:tabs>
      </w:pPr>
      <w:hyperlink w:anchor="__RefHeading___Toc5860_2069393991">
        <w:r>
          <w:t>1.2 Scope</w:t>
        </w:r>
        <w:r>
          <w:tab/>
          <w:t>5</w:t>
        </w:r>
      </w:hyperlink>
    </w:p>
    <w:p w:rsidR="004F433B" w:rsidRDefault="004F433B">
      <w:pPr>
        <w:pStyle w:val="TOC2"/>
        <w:tabs>
          <w:tab w:val="right" w:leader="dot" w:pos="10800"/>
        </w:tabs>
      </w:pPr>
      <w:hyperlink w:anchor="__RefHeading___Toc5862_2069393991">
        <w:r>
          <w:t>1.3 Terms and definitions</w:t>
        </w:r>
        <w:r>
          <w:tab/>
          <w:t>5</w:t>
        </w:r>
      </w:hyperlink>
    </w:p>
    <w:p w:rsidR="004F433B" w:rsidRDefault="004F433B">
      <w:pPr>
        <w:pStyle w:val="TOC1"/>
        <w:tabs>
          <w:tab w:val="right" w:leader="dot" w:pos="10800"/>
        </w:tabs>
      </w:pPr>
      <w:hyperlink w:anchor="__RefHeading___Toc5864_2069393991">
        <w:r>
          <w:t>3. Application description</w:t>
        </w:r>
        <w:r>
          <w:tab/>
          <w:t>6</w:t>
        </w:r>
      </w:hyperlink>
    </w:p>
    <w:p w:rsidR="004F433B" w:rsidRDefault="004F433B">
      <w:pPr>
        <w:pStyle w:val="TOC2"/>
        <w:tabs>
          <w:tab w:val="right" w:leader="dot" w:pos="10800"/>
        </w:tabs>
      </w:pPr>
      <w:hyperlink w:anchor="__RefHeading___Toc5866_2069393991">
        <w:r>
          <w:t>3.1 Overall description</w:t>
        </w:r>
        <w:r>
          <w:tab/>
          <w:t>6</w:t>
        </w:r>
      </w:hyperlink>
    </w:p>
    <w:p w:rsidR="004F433B" w:rsidRDefault="004F433B">
      <w:pPr>
        <w:pStyle w:val="TOC2"/>
        <w:tabs>
          <w:tab w:val="right" w:leader="dot" w:pos="10800"/>
        </w:tabs>
      </w:pPr>
      <w:hyperlink w:anchor="__RefHeading___Toc5868_2069393991">
        <w:r>
          <w:t>3.2 Use case diagram</w:t>
        </w:r>
        <w:r>
          <w:tab/>
          <w:t>6</w:t>
        </w:r>
      </w:hyperlink>
    </w:p>
    <w:p w:rsidR="004F433B" w:rsidRDefault="004F433B">
      <w:pPr>
        <w:pStyle w:val="TOC2"/>
        <w:tabs>
          <w:tab w:val="right" w:leader="dot" w:pos="10800"/>
        </w:tabs>
      </w:pPr>
      <w:hyperlink w:anchor="__RefHeading___Toc5870_2069393991">
        <w:r>
          <w:t>3.3 General part of the web project</w:t>
        </w:r>
        <w:r>
          <w:tab/>
          <w:t>6</w:t>
        </w:r>
      </w:hyperlink>
    </w:p>
    <w:p w:rsidR="004F433B" w:rsidRDefault="004F433B">
      <w:pPr>
        <w:pStyle w:val="TOC1"/>
        <w:tabs>
          <w:tab w:val="right" w:leader="dot" w:pos="10800"/>
        </w:tabs>
      </w:pPr>
      <w:hyperlink w:anchor="__RefHeading___Toc5900_2069393991">
        <w:r>
          <w:t>4. Application requirements</w:t>
        </w:r>
        <w:r>
          <w:tab/>
          <w:t>13</w:t>
        </w:r>
      </w:hyperlink>
    </w:p>
    <w:p w:rsidR="004F433B" w:rsidRDefault="004F433B">
      <w:pPr>
        <w:pStyle w:val="TOC2"/>
        <w:tabs>
          <w:tab w:val="right" w:leader="dot" w:pos="10800"/>
        </w:tabs>
      </w:pPr>
      <w:hyperlink w:anchor="__RefHeading___Toc5902_2069393991">
        <w:r>
          <w:t>4.1 Requirements for personnel</w:t>
        </w:r>
        <w:r>
          <w:tab/>
          <w:t>13</w:t>
        </w:r>
      </w:hyperlink>
    </w:p>
    <w:p w:rsidR="004F433B" w:rsidRDefault="004F433B">
      <w:pPr>
        <w:pStyle w:val="TOC2"/>
        <w:tabs>
          <w:tab w:val="right" w:leader="dot" w:pos="10800"/>
        </w:tabs>
      </w:pPr>
      <w:hyperlink w:anchor="__RefHeading___Toc5904_2069393991">
        <w:r>
          <w:t>4.2 Information security requirements</w:t>
        </w:r>
        <w:r>
          <w:tab/>
          <w:t>13</w:t>
        </w:r>
      </w:hyperlink>
    </w:p>
    <w:p w:rsidR="004F433B" w:rsidRDefault="004F433B">
      <w:pPr>
        <w:pStyle w:val="TOC2"/>
        <w:tabs>
          <w:tab w:val="right" w:leader="dot" w:pos="10800"/>
        </w:tabs>
      </w:pPr>
      <w:hyperlink w:anchor="__RefHeading___Toc5906_2069393991">
        <w:r>
          <w:t>4.3 Access control requirements</w:t>
        </w:r>
        <w:r>
          <w:tab/>
          <w:t>13</w:t>
        </w:r>
      </w:hyperlink>
    </w:p>
    <w:p w:rsidR="004F433B" w:rsidRDefault="004F433B">
      <w:pPr>
        <w:pStyle w:val="TOC2"/>
        <w:tabs>
          <w:tab w:val="right" w:leader="dot" w:pos="10800"/>
        </w:tabs>
      </w:pPr>
      <w:hyperlink w:anchor="__RefHeading___Toc5908_2069393991">
        <w:r>
          <w:t>4.4 Data storage requirements</w:t>
        </w:r>
        <w:r>
          <w:tab/>
          <w:t>14</w:t>
        </w:r>
      </w:hyperlink>
    </w:p>
    <w:p w:rsidR="004F433B" w:rsidRDefault="004F433B">
      <w:pPr>
        <w:pStyle w:val="TOC2"/>
        <w:tabs>
          <w:tab w:val="right" w:leader="dot" w:pos="10800"/>
        </w:tabs>
      </w:pPr>
      <w:hyperlink w:anchor="__RefHeading___Toc5910_2069393991">
        <w:r>
          <w:t>4.5 Programming language requirements</w:t>
        </w:r>
        <w:r>
          <w:tab/>
          <w:t>14</w:t>
        </w:r>
      </w:hyperlink>
    </w:p>
    <w:p w:rsidR="004F433B" w:rsidRDefault="004F433B">
      <w:pPr>
        <w:pStyle w:val="TOC2"/>
        <w:tabs>
          <w:tab w:val="right" w:leader="dot" w:pos="10800"/>
        </w:tabs>
      </w:pPr>
      <w:hyperlink w:anchor="__RefHeading___Toc5912_2069393991">
        <w:r>
          <w:t>4.6 Language requirements</w:t>
        </w:r>
        <w:r>
          <w:tab/>
          <w:t>14</w:t>
        </w:r>
      </w:hyperlink>
    </w:p>
    <w:p w:rsidR="004F433B" w:rsidRDefault="004F433B">
      <w:pPr>
        <w:pStyle w:val="TOC2"/>
        <w:tabs>
          <w:tab w:val="right" w:leader="dot" w:pos="10800"/>
        </w:tabs>
      </w:pPr>
      <w:hyperlink w:anchor="__RefHeading___Toc5914_2069393991">
        <w:r>
          <w:t>4.7 Software requirements</w:t>
        </w:r>
        <w:r>
          <w:tab/>
          <w:t>15</w:t>
        </w:r>
      </w:hyperlink>
    </w:p>
    <w:p w:rsidR="004F433B" w:rsidRDefault="004F433B">
      <w:pPr>
        <w:pStyle w:val="TOC2"/>
        <w:tabs>
          <w:tab w:val="right" w:leader="dot" w:pos="10800"/>
        </w:tabs>
      </w:pPr>
      <w:hyperlink w:anchor="__RefHeading___Toc5916_2069393991">
        <w:r>
          <w:t>4.8 Hardware requirements</w:t>
        </w:r>
        <w:r>
          <w:tab/>
          <w:t>15</w:t>
        </w:r>
      </w:hyperlink>
    </w:p>
    <w:p w:rsidR="004F433B" w:rsidRDefault="004F433B">
      <w:pPr>
        <w:pStyle w:val="TOC1"/>
        <w:tabs>
          <w:tab w:val="right" w:leader="dot" w:pos="10800"/>
        </w:tabs>
      </w:pPr>
      <w:hyperlink w:anchor="__RefHeading___Toc5918_2069393991">
        <w:r>
          <w:t>5. Development stages and work types</w:t>
        </w:r>
        <w:r>
          <w:tab/>
          <w:t>15</w:t>
        </w:r>
      </w:hyperlink>
    </w:p>
    <w:p w:rsidR="004F433B" w:rsidRDefault="004F433B">
      <w:pPr>
        <w:pStyle w:val="TOC1"/>
        <w:tabs>
          <w:tab w:val="right" w:leader="dot" w:pos="10800"/>
        </w:tabs>
      </w:pPr>
      <w:hyperlink w:anchor="__RefHeading___Toc5920_2069393991">
        <w:r>
          <w:t>6. Website control and delivery</w:t>
        </w:r>
        <w:r>
          <w:tab/>
          <w:t>16</w:t>
        </w:r>
      </w:hyperlink>
    </w:p>
    <w:p w:rsidR="004F433B" w:rsidRDefault="004F433B">
      <w:pPr>
        <w:pStyle w:val="TOC2"/>
        <w:tabs>
          <w:tab w:val="right" w:leader="dot" w:pos="10800"/>
        </w:tabs>
      </w:pPr>
      <w:hyperlink w:anchor="__RefHeading___Toc5922_2069393991">
        <w:r>
          <w:t>6.1 Test types, volume, methods and content</w:t>
        </w:r>
        <w:r>
          <w:tab/>
          <w:t>16</w:t>
        </w:r>
      </w:hyperlink>
    </w:p>
    <w:p w:rsidR="004F433B" w:rsidRDefault="004F433B">
      <w:pPr>
        <w:pStyle w:val="TOC2"/>
        <w:tabs>
          <w:tab w:val="right" w:leader="dot" w:pos="10800"/>
        </w:tabs>
      </w:pPr>
      <w:hyperlink w:anchor="__RefHeading___Toc5924_2069393991">
        <w:r>
          <w:t>6.2 General requirements for the website approval</w:t>
        </w:r>
        <w:r>
          <w:tab/>
          <w:t>16</w:t>
        </w:r>
      </w:hyperlink>
    </w:p>
    <w:p w:rsidR="004F433B" w:rsidRDefault="004F433B">
      <w:pPr>
        <w:pStyle w:val="TOC2"/>
        <w:tabs>
          <w:tab w:val="right" w:leader="dot" w:pos="10800"/>
        </w:tabs>
      </w:pPr>
      <w:hyperlink w:anchor="__RefHeading___Toc5926_2069393991">
        <w:r>
          <w:t>6.3 Submission requirements</w:t>
        </w:r>
        <w:r>
          <w:tab/>
          <w:t>16</w:t>
        </w:r>
      </w:hyperlink>
      <w:r>
        <w:fldChar w:fldCharType="end"/>
      </w:r>
    </w:p>
    <w:p w:rsidR="004F433B" w:rsidRDefault="004F433B">
      <w:pPr>
        <w:pStyle w:val="a0"/>
      </w:pPr>
      <w:r>
        <w:br w:type="page"/>
      </w:r>
    </w:p>
    <w:p w:rsidR="004F433B" w:rsidRDefault="004F433B">
      <w:pPr>
        <w:pStyle w:val="a0"/>
      </w:pPr>
      <w:r>
        <w:t>Document history</w:t>
      </w:r>
    </w:p>
    <w:tbl>
      <w:tblPr>
        <w:tblW w:w="10792" w:type="dxa"/>
        <w:tblInd w:w="-10" w:type="dxa"/>
        <w:tblBorders>
          <w:top w:val="single" w:sz="4" w:space="0" w:color="5B9BD5"/>
          <w:left w:val="single" w:sz="4" w:space="0" w:color="5B9BD5"/>
          <w:bottom w:val="single" w:sz="4" w:space="0" w:color="5B9BD5"/>
          <w:insideH w:val="single" w:sz="4" w:space="0" w:color="5B9BD5"/>
        </w:tblBorders>
        <w:tblCellMar>
          <w:left w:w="98" w:type="dxa"/>
        </w:tblCellMar>
        <w:tblLook w:val="00A0"/>
      </w:tblPr>
      <w:tblGrid>
        <w:gridCol w:w="1005"/>
        <w:gridCol w:w="1530"/>
        <w:gridCol w:w="2057"/>
        <w:gridCol w:w="6200"/>
      </w:tblGrid>
      <w:tr w:rsidR="004F433B">
        <w:tc>
          <w:tcPr>
            <w:tcW w:w="1005" w:type="dxa"/>
            <w:shd w:val="clear" w:color="auto" w:fill="5B9BD5"/>
            <w:tcMar>
              <w:left w:w="98" w:type="dxa"/>
            </w:tcMar>
          </w:tcPr>
          <w:p w:rsidR="004F433B" w:rsidRDefault="004F433B">
            <w:pPr>
              <w:spacing w:line="240" w:lineRule="auto"/>
              <w:rPr>
                <w:b/>
                <w:bCs/>
                <w:color w:val="FFFFFF"/>
              </w:rPr>
            </w:pPr>
            <w:r>
              <w:rPr>
                <w:b/>
                <w:bCs/>
                <w:color w:val="FFFFFF"/>
              </w:rPr>
              <w:t>Version</w:t>
            </w:r>
          </w:p>
        </w:tc>
        <w:tc>
          <w:tcPr>
            <w:tcW w:w="1530" w:type="dxa"/>
            <w:shd w:val="clear" w:color="auto" w:fill="5B9BD5"/>
            <w:tcMar>
              <w:left w:w="113" w:type="dxa"/>
            </w:tcMar>
          </w:tcPr>
          <w:p w:rsidR="004F433B" w:rsidRDefault="004F433B">
            <w:pPr>
              <w:spacing w:line="240" w:lineRule="auto"/>
              <w:rPr>
                <w:b/>
                <w:bCs/>
                <w:color w:val="FFFFFF"/>
              </w:rPr>
            </w:pPr>
            <w:r>
              <w:rPr>
                <w:b/>
                <w:bCs/>
                <w:color w:val="FFFFFF"/>
              </w:rPr>
              <w:t>Date</w:t>
            </w:r>
          </w:p>
        </w:tc>
        <w:tc>
          <w:tcPr>
            <w:tcW w:w="2057" w:type="dxa"/>
            <w:shd w:val="clear" w:color="auto" w:fill="5B9BD5"/>
            <w:tcMar>
              <w:left w:w="113" w:type="dxa"/>
            </w:tcMar>
          </w:tcPr>
          <w:p w:rsidR="004F433B" w:rsidRDefault="004F433B">
            <w:pPr>
              <w:spacing w:line="240" w:lineRule="auto"/>
              <w:rPr>
                <w:b/>
                <w:bCs/>
                <w:color w:val="FFFFFF"/>
              </w:rPr>
            </w:pPr>
            <w:r>
              <w:rPr>
                <w:b/>
                <w:bCs/>
                <w:color w:val="FFFFFF"/>
              </w:rPr>
              <w:t>Author</w:t>
            </w:r>
          </w:p>
        </w:tc>
        <w:tc>
          <w:tcPr>
            <w:tcW w:w="6200" w:type="dxa"/>
            <w:tcBorders>
              <w:left w:val="single" w:sz="4" w:space="0" w:color="5B9BD5"/>
              <w:right w:val="single" w:sz="4" w:space="0" w:color="5B9BD5"/>
            </w:tcBorders>
            <w:shd w:val="clear" w:color="auto" w:fill="5B9BD5"/>
          </w:tcPr>
          <w:p w:rsidR="004F433B" w:rsidRDefault="004F433B">
            <w:pPr>
              <w:spacing w:line="240" w:lineRule="auto"/>
              <w:rPr>
                <w:b/>
                <w:bCs/>
                <w:color w:val="FFFFFF"/>
              </w:rPr>
            </w:pPr>
            <w:r>
              <w:rPr>
                <w:b/>
                <w:bCs/>
                <w:color w:val="FFFFFF"/>
              </w:rPr>
              <w:t>Description</w:t>
            </w:r>
          </w:p>
        </w:tc>
      </w:tr>
      <w:tr w:rsidR="004F433B">
        <w:tc>
          <w:tcPr>
            <w:tcW w:w="1005" w:type="dxa"/>
            <w:tcBorders>
              <w:top w:val="single" w:sz="4" w:space="0" w:color="9CC2E5"/>
              <w:left w:val="single" w:sz="4" w:space="0" w:color="9CC2E5"/>
              <w:right w:val="single" w:sz="4" w:space="0" w:color="9CC2E5"/>
            </w:tcBorders>
            <w:shd w:val="clear" w:color="auto" w:fill="DEEAF6"/>
            <w:tcMar>
              <w:left w:w="98" w:type="dxa"/>
            </w:tcMar>
          </w:tcPr>
          <w:p w:rsidR="004F433B" w:rsidRDefault="004F433B">
            <w:pPr>
              <w:spacing w:line="240" w:lineRule="auto"/>
              <w:rPr>
                <w:b/>
                <w:bCs/>
              </w:rPr>
            </w:pPr>
            <w:r>
              <w:rPr>
                <w:b/>
                <w:bCs/>
              </w:rPr>
              <w:t>1.0</w:t>
            </w:r>
          </w:p>
        </w:tc>
        <w:tc>
          <w:tcPr>
            <w:tcW w:w="1530" w:type="dxa"/>
            <w:tcBorders>
              <w:top w:val="single" w:sz="4" w:space="0" w:color="9CC2E5"/>
              <w:left w:val="single" w:sz="4" w:space="0" w:color="9CC2E5"/>
              <w:right w:val="single" w:sz="4" w:space="0" w:color="9CC2E5"/>
            </w:tcBorders>
            <w:shd w:val="clear" w:color="auto" w:fill="DEEAF6"/>
            <w:tcMar>
              <w:left w:w="98" w:type="dxa"/>
            </w:tcMar>
          </w:tcPr>
          <w:p w:rsidR="004F433B" w:rsidRDefault="004F433B">
            <w:pPr>
              <w:spacing w:line="240" w:lineRule="auto"/>
            </w:pPr>
            <w:r>
              <w:t>Aug 17, 2017</w:t>
            </w:r>
          </w:p>
        </w:tc>
        <w:tc>
          <w:tcPr>
            <w:tcW w:w="2057" w:type="dxa"/>
            <w:tcBorders>
              <w:top w:val="single" w:sz="4" w:space="0" w:color="9CC2E5"/>
              <w:left w:val="single" w:sz="4" w:space="0" w:color="9CC2E5"/>
              <w:right w:val="single" w:sz="4" w:space="0" w:color="9CC2E5"/>
            </w:tcBorders>
            <w:shd w:val="clear" w:color="auto" w:fill="DEEAF6"/>
            <w:tcMar>
              <w:left w:w="98" w:type="dxa"/>
            </w:tcMar>
          </w:tcPr>
          <w:p w:rsidR="004F433B" w:rsidRDefault="004F433B">
            <w:pPr>
              <w:spacing w:line="240" w:lineRule="auto"/>
            </w:pPr>
            <w:r>
              <w:t>Macseem</w:t>
            </w:r>
          </w:p>
        </w:tc>
        <w:tc>
          <w:tcPr>
            <w:tcW w:w="6200" w:type="dxa"/>
            <w:tcBorders>
              <w:top w:val="single" w:sz="4" w:space="0" w:color="9CC2E5"/>
              <w:left w:val="single" w:sz="4" w:space="0" w:color="9CC2E5"/>
              <w:right w:val="single" w:sz="4" w:space="0" w:color="9CC2E5"/>
            </w:tcBorders>
            <w:shd w:val="clear" w:color="auto" w:fill="DEEAF6"/>
            <w:tcMar>
              <w:left w:w="98" w:type="dxa"/>
            </w:tcMar>
          </w:tcPr>
          <w:p w:rsidR="004F433B" w:rsidRDefault="004F433B">
            <w:pPr>
              <w:spacing w:line="240" w:lineRule="auto"/>
            </w:pPr>
            <w:r>
              <w:t>Initial revision</w:t>
            </w:r>
          </w:p>
        </w:tc>
      </w:tr>
      <w:tr w:rsidR="004F433B">
        <w:tc>
          <w:tcPr>
            <w:tcW w:w="1005" w:type="dxa"/>
            <w:tcBorders>
              <w:left w:val="single" w:sz="4" w:space="0" w:color="9CC2E5"/>
              <w:right w:val="single" w:sz="4" w:space="0" w:color="9CC2E5"/>
            </w:tcBorders>
            <w:shd w:val="clear" w:color="auto" w:fill="DEEAF6"/>
            <w:tcMar>
              <w:left w:w="98" w:type="dxa"/>
            </w:tcMar>
          </w:tcPr>
          <w:p w:rsidR="004F433B" w:rsidRDefault="004F433B">
            <w:pPr>
              <w:spacing w:line="240" w:lineRule="auto"/>
            </w:pPr>
            <w:r>
              <w:t>1.0</w:t>
            </w:r>
          </w:p>
        </w:tc>
        <w:tc>
          <w:tcPr>
            <w:tcW w:w="1530" w:type="dxa"/>
            <w:tcBorders>
              <w:left w:val="single" w:sz="4" w:space="0" w:color="9CC2E5"/>
              <w:right w:val="single" w:sz="4" w:space="0" w:color="9CC2E5"/>
            </w:tcBorders>
            <w:shd w:val="clear" w:color="auto" w:fill="DEEAF6"/>
            <w:tcMar>
              <w:left w:w="98" w:type="dxa"/>
            </w:tcMar>
          </w:tcPr>
          <w:p w:rsidR="004F433B" w:rsidRDefault="004F433B">
            <w:pPr>
              <w:spacing w:line="240" w:lineRule="auto"/>
            </w:pPr>
            <w:r>
              <w:t>Aug 28, 2016</w:t>
            </w:r>
          </w:p>
        </w:tc>
        <w:tc>
          <w:tcPr>
            <w:tcW w:w="2057" w:type="dxa"/>
            <w:tcBorders>
              <w:left w:val="single" w:sz="4" w:space="0" w:color="9CC2E5"/>
              <w:right w:val="single" w:sz="4" w:space="0" w:color="9CC2E5"/>
            </w:tcBorders>
            <w:shd w:val="clear" w:color="auto" w:fill="DEEAF6"/>
            <w:tcMar>
              <w:left w:w="98" w:type="dxa"/>
            </w:tcMar>
          </w:tcPr>
          <w:p w:rsidR="004F433B" w:rsidRDefault="004F433B">
            <w:pPr>
              <w:spacing w:line="240" w:lineRule="auto"/>
            </w:pPr>
            <w:r>
              <w:t>Alexander Hrybok</w:t>
            </w:r>
          </w:p>
        </w:tc>
        <w:tc>
          <w:tcPr>
            <w:tcW w:w="6200" w:type="dxa"/>
            <w:tcBorders>
              <w:left w:val="single" w:sz="4" w:space="0" w:color="9CC2E5"/>
              <w:right w:val="single" w:sz="4" w:space="0" w:color="9CC2E5"/>
            </w:tcBorders>
            <w:shd w:val="clear" w:color="auto" w:fill="DEEAF6"/>
            <w:tcMar>
              <w:left w:w="98" w:type="dxa"/>
            </w:tcMar>
          </w:tcPr>
          <w:p w:rsidR="004F433B" w:rsidRDefault="004F433B">
            <w:pPr>
              <w:spacing w:line="240" w:lineRule="auto"/>
            </w:pPr>
          </w:p>
        </w:tc>
      </w:tr>
      <w:tr w:rsidR="004F433B">
        <w:tc>
          <w:tcPr>
            <w:tcW w:w="1005" w:type="dxa"/>
            <w:tcBorders>
              <w:left w:val="single" w:sz="4" w:space="0" w:color="9CC2E5"/>
              <w:bottom w:val="single" w:sz="4" w:space="0" w:color="9CC2E5"/>
              <w:right w:val="single" w:sz="4" w:space="0" w:color="9CC2E5"/>
            </w:tcBorders>
            <w:shd w:val="clear" w:color="auto" w:fill="DEEAF6"/>
            <w:tcMar>
              <w:left w:w="98" w:type="dxa"/>
            </w:tcMar>
          </w:tcPr>
          <w:p w:rsidR="004F433B" w:rsidRDefault="004F433B">
            <w:pPr>
              <w:spacing w:line="240" w:lineRule="auto"/>
            </w:pPr>
          </w:p>
        </w:tc>
        <w:tc>
          <w:tcPr>
            <w:tcW w:w="1530" w:type="dxa"/>
            <w:tcBorders>
              <w:left w:val="single" w:sz="4" w:space="0" w:color="9CC2E5"/>
              <w:bottom w:val="single" w:sz="4" w:space="0" w:color="9CC2E5"/>
              <w:right w:val="single" w:sz="4" w:space="0" w:color="9CC2E5"/>
            </w:tcBorders>
            <w:shd w:val="clear" w:color="auto" w:fill="DEEAF6"/>
            <w:tcMar>
              <w:left w:w="98" w:type="dxa"/>
            </w:tcMar>
          </w:tcPr>
          <w:p w:rsidR="004F433B" w:rsidRDefault="004F433B">
            <w:pPr>
              <w:spacing w:line="240" w:lineRule="auto"/>
            </w:pPr>
          </w:p>
        </w:tc>
        <w:tc>
          <w:tcPr>
            <w:tcW w:w="2057" w:type="dxa"/>
            <w:tcBorders>
              <w:left w:val="single" w:sz="4" w:space="0" w:color="9CC2E5"/>
              <w:bottom w:val="single" w:sz="4" w:space="0" w:color="9CC2E5"/>
              <w:right w:val="single" w:sz="4" w:space="0" w:color="9CC2E5"/>
            </w:tcBorders>
            <w:shd w:val="clear" w:color="auto" w:fill="DEEAF6"/>
            <w:tcMar>
              <w:left w:w="98" w:type="dxa"/>
            </w:tcMar>
          </w:tcPr>
          <w:p w:rsidR="004F433B" w:rsidRDefault="004F433B">
            <w:pPr>
              <w:spacing w:line="240" w:lineRule="auto"/>
            </w:pPr>
          </w:p>
        </w:tc>
        <w:tc>
          <w:tcPr>
            <w:tcW w:w="6200" w:type="dxa"/>
            <w:tcBorders>
              <w:left w:val="single" w:sz="4" w:space="0" w:color="9CC2E5"/>
              <w:bottom w:val="single" w:sz="4" w:space="0" w:color="9CC2E5"/>
              <w:right w:val="single" w:sz="4" w:space="0" w:color="9CC2E5"/>
            </w:tcBorders>
            <w:shd w:val="clear" w:color="auto" w:fill="DEEAF6"/>
            <w:tcMar>
              <w:left w:w="98" w:type="dxa"/>
            </w:tcMar>
          </w:tcPr>
          <w:p w:rsidR="004F433B" w:rsidRDefault="004F433B">
            <w:pPr>
              <w:spacing w:line="240" w:lineRule="auto"/>
            </w:pPr>
          </w:p>
        </w:tc>
      </w:tr>
    </w:tbl>
    <w:p w:rsidR="004F433B" w:rsidRDefault="004F433B"/>
    <w:p w:rsidR="004F433B" w:rsidRDefault="004F433B"/>
    <w:p w:rsidR="004F433B" w:rsidRDefault="004F433B"/>
    <w:p w:rsidR="004F433B" w:rsidRDefault="004F433B"/>
    <w:p w:rsidR="004F433B" w:rsidRDefault="004F433B"/>
    <w:p w:rsidR="004F433B" w:rsidRDefault="004F433B"/>
    <w:p w:rsidR="004F433B" w:rsidRDefault="004F433B"/>
    <w:p w:rsidR="004F433B" w:rsidRDefault="004F433B"/>
    <w:p w:rsidR="004F433B" w:rsidRDefault="004F433B"/>
    <w:p w:rsidR="004F433B" w:rsidRDefault="004F433B"/>
    <w:p w:rsidR="004F433B" w:rsidRDefault="004F433B"/>
    <w:p w:rsidR="004F433B" w:rsidRDefault="004F433B"/>
    <w:p w:rsidR="004F433B" w:rsidRDefault="004F433B"/>
    <w:p w:rsidR="004F433B" w:rsidRDefault="004F433B"/>
    <w:p w:rsidR="004F433B" w:rsidRDefault="004F433B"/>
    <w:p w:rsidR="004F433B" w:rsidRDefault="004F433B"/>
    <w:p w:rsidR="004F433B" w:rsidRDefault="004F433B"/>
    <w:p w:rsidR="004F433B" w:rsidRDefault="004F433B"/>
    <w:p w:rsidR="004F433B" w:rsidRDefault="004F433B"/>
    <w:p w:rsidR="004F433B" w:rsidRDefault="004F433B"/>
    <w:p w:rsidR="004F433B" w:rsidRDefault="004F433B"/>
    <w:p w:rsidR="004F433B" w:rsidRDefault="004F433B"/>
    <w:p w:rsidR="004F433B" w:rsidRDefault="004F433B"/>
    <w:p w:rsidR="004F433B" w:rsidRPr="00BC68DB" w:rsidRDefault="004F433B">
      <w:pPr>
        <w:pStyle w:val="Heading1"/>
        <w:rPr>
          <w:lang w:val="en-US"/>
        </w:rPr>
      </w:pPr>
      <w:bookmarkStart w:id="2" w:name="__RefHeading___Toc5856_2069393991"/>
      <w:bookmarkStart w:id="3" w:name="OLE_LINK4"/>
      <w:bookmarkStart w:id="4" w:name="OLE_LINK3"/>
      <w:bookmarkStart w:id="5" w:name="_Toc442981728"/>
      <w:bookmarkEnd w:id="2"/>
      <w:bookmarkEnd w:id="3"/>
      <w:bookmarkEnd w:id="4"/>
      <w:bookmarkEnd w:id="5"/>
      <w:r w:rsidRPr="00BC68DB">
        <w:rPr>
          <w:lang w:val="en-US"/>
        </w:rPr>
        <w:t>1. Introduction</w:t>
      </w:r>
    </w:p>
    <w:p w:rsidR="004F433B" w:rsidRDefault="004F433B">
      <w:r>
        <w:t>Hello %username%. Here would be your start point in big amadeus company. This task is like a game and I hope it would be interesting. In any case, imagine a zoo. It contains animals. Animals like birds, fish, etc. These animals have their abilities, for instance, birds can fly, fish can swim, monkeys can walk. Every animal has to eat, that's why every animal has such ability. There are several issues and we hope you'd solve them for us.</w:t>
      </w:r>
    </w:p>
    <w:p w:rsidR="004F433B" w:rsidRDefault="004F433B">
      <w:pPr>
        <w:pStyle w:val="Heading2"/>
        <w:rPr>
          <w:lang w:val="en-US"/>
        </w:rPr>
      </w:pPr>
      <w:bookmarkStart w:id="6" w:name="__RefHeading___Toc5858_2069393991"/>
      <w:bookmarkStart w:id="7" w:name="OLE_LINK41"/>
      <w:bookmarkStart w:id="8" w:name="OLE_LINK31"/>
      <w:bookmarkStart w:id="9" w:name="_GoBack"/>
      <w:bookmarkStart w:id="10" w:name="_Toc442981729"/>
      <w:bookmarkEnd w:id="6"/>
      <w:bookmarkEnd w:id="7"/>
      <w:bookmarkEnd w:id="8"/>
      <w:bookmarkEnd w:id="9"/>
      <w:bookmarkEnd w:id="10"/>
      <w:r>
        <w:rPr>
          <w:lang w:val="en-US"/>
        </w:rPr>
        <w:t>1.1 Instructions</w:t>
      </w:r>
    </w:p>
    <w:p w:rsidR="004F433B" w:rsidRPr="00F47194" w:rsidRDefault="004F433B" w:rsidP="001A2D47">
      <w:pPr>
        <w:numPr>
          <w:ilvl w:val="0"/>
          <w:numId w:val="17"/>
        </w:numPr>
        <w:spacing w:before="100" w:beforeAutospacing="1" w:after="100" w:afterAutospacing="1" w:line="240" w:lineRule="auto"/>
        <w:rPr>
          <w:rFonts w:cs="Times New Roman"/>
          <w:color w:val="auto"/>
          <w:sz w:val="24"/>
          <w:szCs w:val="24"/>
          <w:lang w:eastAsia="ru-RU"/>
        </w:rPr>
      </w:pPr>
      <w:bookmarkStart w:id="11" w:name="__RefHeading___Toc5860_2069393991"/>
      <w:bookmarkStart w:id="12" w:name="_Toc442981730"/>
      <w:bookmarkEnd w:id="11"/>
      <w:bookmarkEnd w:id="12"/>
      <w:r w:rsidRPr="00F47194">
        <w:rPr>
          <w:rFonts w:cs="Times New Roman"/>
          <w:color w:val="auto"/>
          <w:sz w:val="24"/>
          <w:szCs w:val="24"/>
          <w:lang w:eastAsia="ru-RU"/>
        </w:rPr>
        <w:t>Create a branch named by your name.surname</w:t>
      </w:r>
    </w:p>
    <w:p w:rsidR="004F433B" w:rsidRPr="00F47194" w:rsidRDefault="004F433B" w:rsidP="001A2D47">
      <w:pPr>
        <w:numPr>
          <w:ilvl w:val="0"/>
          <w:numId w:val="17"/>
        </w:numPr>
        <w:spacing w:before="100" w:beforeAutospacing="1" w:after="100" w:afterAutospacing="1" w:line="240" w:lineRule="auto"/>
        <w:rPr>
          <w:rFonts w:cs="Times New Roman"/>
          <w:color w:val="auto"/>
          <w:sz w:val="24"/>
          <w:szCs w:val="24"/>
          <w:lang w:eastAsia="ru-RU"/>
        </w:rPr>
      </w:pPr>
      <w:r w:rsidRPr="00F47194">
        <w:rPr>
          <w:rFonts w:cs="Times New Roman"/>
          <w:color w:val="auto"/>
          <w:sz w:val="24"/>
          <w:szCs w:val="24"/>
          <w:lang w:eastAsia="ru-RU"/>
        </w:rPr>
        <w:t>Look at our code, believe me, it's kinda shitty</w:t>
      </w:r>
    </w:p>
    <w:p w:rsidR="004F433B" w:rsidRPr="00F47194" w:rsidRDefault="004F433B" w:rsidP="001A2D47">
      <w:pPr>
        <w:numPr>
          <w:ilvl w:val="0"/>
          <w:numId w:val="17"/>
        </w:numPr>
        <w:spacing w:before="100" w:beforeAutospacing="1" w:after="100" w:afterAutospacing="1" w:line="240" w:lineRule="auto"/>
        <w:rPr>
          <w:rFonts w:cs="Times New Roman"/>
          <w:color w:val="auto"/>
          <w:sz w:val="24"/>
          <w:szCs w:val="24"/>
          <w:lang w:eastAsia="ru-RU"/>
        </w:rPr>
      </w:pPr>
      <w:r w:rsidRPr="00F47194">
        <w:rPr>
          <w:rFonts w:cs="Times New Roman"/>
          <w:color w:val="auto"/>
          <w:sz w:val="24"/>
          <w:szCs w:val="24"/>
          <w:lang w:eastAsia="ru-RU"/>
        </w:rPr>
        <w:t xml:space="preserve">Make this code as good as you can </w:t>
      </w:r>
    </w:p>
    <w:p w:rsidR="004F433B" w:rsidRPr="00F47194" w:rsidRDefault="004F433B" w:rsidP="001A2D47">
      <w:pPr>
        <w:numPr>
          <w:ilvl w:val="1"/>
          <w:numId w:val="17"/>
        </w:numPr>
        <w:spacing w:before="100" w:beforeAutospacing="1" w:after="100" w:afterAutospacing="1" w:line="240" w:lineRule="auto"/>
        <w:rPr>
          <w:rFonts w:cs="Times New Roman"/>
          <w:color w:val="auto"/>
          <w:sz w:val="24"/>
          <w:szCs w:val="24"/>
          <w:lang w:eastAsia="ru-RU"/>
        </w:rPr>
      </w:pPr>
      <w:r w:rsidRPr="00F47194">
        <w:rPr>
          <w:rFonts w:cs="Times New Roman"/>
          <w:color w:val="auto"/>
          <w:sz w:val="24"/>
          <w:szCs w:val="24"/>
          <w:lang w:eastAsia="ru-RU"/>
        </w:rPr>
        <w:t>Make as many commits as you want</w:t>
      </w:r>
    </w:p>
    <w:p w:rsidR="004F433B" w:rsidRPr="00F47194" w:rsidRDefault="004F433B" w:rsidP="001A2D47">
      <w:pPr>
        <w:numPr>
          <w:ilvl w:val="1"/>
          <w:numId w:val="17"/>
        </w:numPr>
        <w:spacing w:before="100" w:beforeAutospacing="1" w:after="100" w:afterAutospacing="1" w:line="240" w:lineRule="auto"/>
        <w:rPr>
          <w:rFonts w:cs="Times New Roman"/>
          <w:color w:val="auto"/>
          <w:sz w:val="24"/>
          <w:szCs w:val="24"/>
          <w:lang w:val="ru-RU" w:eastAsia="ru-RU"/>
        </w:rPr>
      </w:pPr>
      <w:r w:rsidRPr="00F47194">
        <w:rPr>
          <w:rFonts w:cs="Times New Roman"/>
          <w:color w:val="auto"/>
          <w:sz w:val="24"/>
          <w:szCs w:val="24"/>
          <w:lang w:val="ru-RU" w:eastAsia="ru-RU"/>
        </w:rPr>
        <w:t>Show us you power</w:t>
      </w:r>
    </w:p>
    <w:p w:rsidR="004F433B" w:rsidRPr="00F47194" w:rsidRDefault="004F433B" w:rsidP="001A2D47">
      <w:pPr>
        <w:numPr>
          <w:ilvl w:val="0"/>
          <w:numId w:val="17"/>
        </w:numPr>
        <w:spacing w:before="100" w:beforeAutospacing="1" w:after="100" w:afterAutospacing="1" w:line="240" w:lineRule="auto"/>
        <w:rPr>
          <w:rFonts w:cs="Times New Roman"/>
          <w:color w:val="auto"/>
          <w:sz w:val="24"/>
          <w:szCs w:val="24"/>
          <w:lang w:val="ru-RU" w:eastAsia="ru-RU"/>
        </w:rPr>
      </w:pPr>
      <w:r w:rsidRPr="00F47194">
        <w:rPr>
          <w:rFonts w:cs="Times New Roman"/>
          <w:color w:val="auto"/>
          <w:sz w:val="24"/>
          <w:szCs w:val="24"/>
          <w:lang w:val="ru-RU" w:eastAsia="ru-RU"/>
        </w:rPr>
        <w:t>Push into a repository</w:t>
      </w:r>
    </w:p>
    <w:p w:rsidR="004F433B" w:rsidRPr="00F47194" w:rsidRDefault="004F433B" w:rsidP="001A2D47">
      <w:pPr>
        <w:numPr>
          <w:ilvl w:val="0"/>
          <w:numId w:val="17"/>
        </w:numPr>
        <w:spacing w:before="100" w:beforeAutospacing="1" w:after="100" w:afterAutospacing="1" w:line="240" w:lineRule="auto"/>
        <w:rPr>
          <w:rFonts w:cs="Times New Roman"/>
          <w:color w:val="auto"/>
          <w:sz w:val="24"/>
          <w:szCs w:val="24"/>
          <w:lang w:val="ru-RU" w:eastAsia="ru-RU"/>
        </w:rPr>
      </w:pPr>
      <w:r w:rsidRPr="00F47194">
        <w:rPr>
          <w:rFonts w:cs="Times New Roman"/>
          <w:color w:val="auto"/>
          <w:sz w:val="24"/>
          <w:szCs w:val="24"/>
          <w:lang w:val="ru-RU" w:eastAsia="ru-RU"/>
        </w:rPr>
        <w:t>Create a Pull Request</w:t>
      </w:r>
    </w:p>
    <w:p w:rsidR="004F433B" w:rsidRPr="00F47194" w:rsidRDefault="004F433B" w:rsidP="001A2D47">
      <w:pPr>
        <w:numPr>
          <w:ilvl w:val="0"/>
          <w:numId w:val="17"/>
        </w:numPr>
        <w:spacing w:before="100" w:beforeAutospacing="1" w:after="100" w:afterAutospacing="1" w:line="240" w:lineRule="auto"/>
        <w:rPr>
          <w:rFonts w:cs="Times New Roman"/>
          <w:color w:val="auto"/>
          <w:sz w:val="24"/>
          <w:szCs w:val="24"/>
          <w:lang w:eastAsia="ru-RU"/>
        </w:rPr>
      </w:pPr>
      <w:r w:rsidRPr="00F47194">
        <w:rPr>
          <w:rFonts w:cs="Times New Roman"/>
          <w:color w:val="auto"/>
          <w:sz w:val="24"/>
          <w:szCs w:val="24"/>
          <w:lang w:eastAsia="ru-RU"/>
        </w:rPr>
        <w:t>Wait until our CI commit into your branch a new file with new instructions (in progress, hasn't been done yet)</w:t>
      </w:r>
    </w:p>
    <w:p w:rsidR="004F433B" w:rsidRDefault="004F433B">
      <w:pPr>
        <w:pStyle w:val="Heading2"/>
        <w:rPr>
          <w:lang w:val="en-US"/>
        </w:rPr>
      </w:pPr>
      <w:r>
        <w:rPr>
          <w:lang w:val="en-US"/>
        </w:rPr>
        <w:t>1.2 Scope</w:t>
      </w:r>
    </w:p>
    <w:p w:rsidR="004F433B" w:rsidRDefault="004F433B">
      <w:r>
        <w:t xml:space="preserve"> </w:t>
      </w:r>
    </w:p>
    <w:p w:rsidR="004F433B" w:rsidRDefault="004F433B">
      <w:pPr>
        <w:pStyle w:val="Heading2"/>
      </w:pPr>
      <w:bookmarkStart w:id="13" w:name="__RefHeading___Toc5862_2069393991"/>
      <w:bookmarkStart w:id="14" w:name="_Toc442981731"/>
      <w:bookmarkEnd w:id="13"/>
      <w:bookmarkEnd w:id="14"/>
      <w:r>
        <w:t>1.3 Terms and definitions</w:t>
      </w:r>
    </w:p>
    <w:tbl>
      <w:tblPr>
        <w:tblW w:w="10790" w:type="dxa"/>
        <w:tblInd w:w="-10" w:type="dxa"/>
        <w:tblBorders>
          <w:top w:val="single" w:sz="4" w:space="0" w:color="5B9BD5"/>
          <w:left w:val="single" w:sz="4" w:space="0" w:color="5B9BD5"/>
          <w:bottom w:val="single" w:sz="4" w:space="0" w:color="5B9BD5"/>
          <w:insideH w:val="single" w:sz="4" w:space="0" w:color="5B9BD5"/>
        </w:tblBorders>
        <w:tblCellMar>
          <w:left w:w="98" w:type="dxa"/>
        </w:tblCellMar>
        <w:tblLook w:val="00A0"/>
      </w:tblPr>
      <w:tblGrid>
        <w:gridCol w:w="2192"/>
        <w:gridCol w:w="8598"/>
      </w:tblGrid>
      <w:tr w:rsidR="004F433B">
        <w:tc>
          <w:tcPr>
            <w:tcW w:w="2192" w:type="dxa"/>
            <w:shd w:val="clear" w:color="auto" w:fill="5B9BD5"/>
            <w:tcMar>
              <w:left w:w="98" w:type="dxa"/>
            </w:tcMar>
            <w:vAlign w:val="center"/>
          </w:tcPr>
          <w:p w:rsidR="004F433B" w:rsidRDefault="004F433B">
            <w:pPr>
              <w:spacing w:line="240" w:lineRule="auto"/>
              <w:rPr>
                <w:b/>
                <w:bCs/>
                <w:color w:val="FFFFFF"/>
              </w:rPr>
            </w:pPr>
            <w:r>
              <w:rPr>
                <w:b/>
                <w:bCs/>
                <w:color w:val="FFFFFF"/>
              </w:rPr>
              <w:t>Term</w:t>
            </w:r>
          </w:p>
        </w:tc>
        <w:tc>
          <w:tcPr>
            <w:tcW w:w="8597" w:type="dxa"/>
            <w:tcBorders>
              <w:left w:val="single" w:sz="4" w:space="0" w:color="5B9BD5"/>
              <w:right w:val="single" w:sz="4" w:space="0" w:color="5B9BD5"/>
            </w:tcBorders>
            <w:shd w:val="clear" w:color="auto" w:fill="5B9BD5"/>
            <w:vAlign w:val="center"/>
          </w:tcPr>
          <w:p w:rsidR="004F433B" w:rsidRDefault="004F433B">
            <w:pPr>
              <w:spacing w:line="240" w:lineRule="auto"/>
              <w:rPr>
                <w:b/>
                <w:bCs/>
                <w:color w:val="FFFFFF"/>
              </w:rPr>
            </w:pPr>
            <w:r>
              <w:rPr>
                <w:b/>
                <w:bCs/>
                <w:color w:val="FFFFFF"/>
              </w:rPr>
              <w:t>Definition</w:t>
            </w:r>
          </w:p>
        </w:tc>
      </w:tr>
      <w:tr w:rsidR="004F433B">
        <w:tc>
          <w:tcPr>
            <w:tcW w:w="2192" w:type="dxa"/>
            <w:tcBorders>
              <w:top w:val="single" w:sz="4" w:space="0" w:color="9CC2E5"/>
              <w:left w:val="single" w:sz="4" w:space="0" w:color="9CC2E5"/>
              <w:bottom w:val="single" w:sz="4" w:space="0" w:color="9CC2E5"/>
              <w:right w:val="single" w:sz="4" w:space="0" w:color="9CC2E5"/>
            </w:tcBorders>
            <w:tcMar>
              <w:left w:w="98" w:type="dxa"/>
            </w:tcMar>
            <w:vAlign w:val="center"/>
          </w:tcPr>
          <w:p w:rsidR="004F433B" w:rsidRDefault="004F433B">
            <w:pPr>
              <w:spacing w:line="240" w:lineRule="auto"/>
              <w:rPr>
                <w:b/>
                <w:bCs/>
              </w:rPr>
            </w:pPr>
            <w:r>
              <w:rPr>
                <w:b/>
                <w:bCs/>
              </w:rPr>
              <w:t>Admin/Administrator</w:t>
            </w:r>
          </w:p>
        </w:tc>
        <w:tc>
          <w:tcPr>
            <w:tcW w:w="8597" w:type="dxa"/>
            <w:tcBorders>
              <w:top w:val="single" w:sz="4" w:space="0" w:color="9CC2E5"/>
              <w:left w:val="single" w:sz="4" w:space="0" w:color="9CC2E5"/>
              <w:bottom w:val="single" w:sz="4" w:space="0" w:color="9CC2E5"/>
              <w:right w:val="single" w:sz="4" w:space="0" w:color="9CC2E5"/>
            </w:tcBorders>
            <w:tcMar>
              <w:left w:w="98" w:type="dxa"/>
            </w:tcMar>
            <w:vAlign w:val="center"/>
          </w:tcPr>
          <w:p w:rsidR="004F433B" w:rsidRDefault="004F433B">
            <w:pPr>
              <w:spacing w:line="240" w:lineRule="auto"/>
            </w:pPr>
            <w:r>
              <w:t>System administrator who is given specific permission to manage and control the system.</w:t>
            </w:r>
          </w:p>
        </w:tc>
      </w:tr>
      <w:tr w:rsidR="004F433B">
        <w:tc>
          <w:tcPr>
            <w:tcW w:w="2192" w:type="dxa"/>
            <w:tcBorders>
              <w:top w:val="single" w:sz="4" w:space="0" w:color="9CC2E5"/>
              <w:left w:val="single" w:sz="4" w:space="0" w:color="9CC2E5"/>
              <w:bottom w:val="single" w:sz="4" w:space="0" w:color="9CC2E5"/>
              <w:right w:val="single" w:sz="4" w:space="0" w:color="9CC2E5"/>
            </w:tcBorders>
            <w:shd w:val="clear" w:color="auto" w:fill="DEEAF6"/>
            <w:tcMar>
              <w:left w:w="98" w:type="dxa"/>
            </w:tcMar>
            <w:vAlign w:val="center"/>
          </w:tcPr>
          <w:p w:rsidR="004F433B" w:rsidRDefault="004F433B">
            <w:pPr>
              <w:spacing w:line="240" w:lineRule="auto"/>
              <w:rPr>
                <w:b/>
                <w:bCs/>
              </w:rPr>
            </w:pPr>
            <w:r>
              <w:rPr>
                <w:b/>
                <w:bCs/>
              </w:rPr>
              <w:t>Operator</w:t>
            </w:r>
          </w:p>
        </w:tc>
        <w:tc>
          <w:tcPr>
            <w:tcW w:w="8597" w:type="dxa"/>
            <w:tcBorders>
              <w:top w:val="single" w:sz="4" w:space="0" w:color="9CC2E5"/>
              <w:left w:val="single" w:sz="4" w:space="0" w:color="9CC2E5"/>
              <w:bottom w:val="single" w:sz="4" w:space="0" w:color="9CC2E5"/>
              <w:right w:val="single" w:sz="4" w:space="0" w:color="9CC2E5"/>
            </w:tcBorders>
            <w:shd w:val="clear" w:color="auto" w:fill="DEEAF6"/>
            <w:tcMar>
              <w:left w:w="98" w:type="dxa"/>
            </w:tcMar>
            <w:vAlign w:val="center"/>
          </w:tcPr>
          <w:p w:rsidR="004F433B" w:rsidRDefault="004F433B">
            <w:pPr>
              <w:spacing w:line="240" w:lineRule="auto"/>
            </w:pPr>
            <w:r>
              <w:t>User registered by admin, who should have access personal information.</w:t>
            </w:r>
          </w:p>
        </w:tc>
      </w:tr>
      <w:tr w:rsidR="004F433B">
        <w:tc>
          <w:tcPr>
            <w:tcW w:w="2192" w:type="dxa"/>
            <w:tcBorders>
              <w:top w:val="single" w:sz="4" w:space="0" w:color="9CC2E5"/>
              <w:left w:val="single" w:sz="4" w:space="0" w:color="9CC2E5"/>
              <w:bottom w:val="single" w:sz="4" w:space="0" w:color="9CC2E5"/>
              <w:right w:val="single" w:sz="4" w:space="0" w:color="9CC2E5"/>
            </w:tcBorders>
            <w:tcMar>
              <w:left w:w="98" w:type="dxa"/>
            </w:tcMar>
            <w:vAlign w:val="center"/>
          </w:tcPr>
          <w:p w:rsidR="004F433B" w:rsidRDefault="004F433B">
            <w:pPr>
              <w:spacing w:line="240" w:lineRule="auto"/>
              <w:rPr>
                <w:b/>
                <w:bCs/>
              </w:rPr>
            </w:pPr>
            <w:r>
              <w:rPr>
                <w:b/>
                <w:bCs/>
              </w:rPr>
              <w:t>Administrative part of the website</w:t>
            </w:r>
          </w:p>
        </w:tc>
        <w:tc>
          <w:tcPr>
            <w:tcW w:w="8597" w:type="dxa"/>
            <w:tcBorders>
              <w:top w:val="single" w:sz="4" w:space="0" w:color="9CC2E5"/>
              <w:left w:val="single" w:sz="4" w:space="0" w:color="9CC2E5"/>
              <w:bottom w:val="single" w:sz="4" w:space="0" w:color="9CC2E5"/>
              <w:right w:val="single" w:sz="4" w:space="0" w:color="9CC2E5"/>
            </w:tcBorders>
            <w:tcMar>
              <w:left w:w="98" w:type="dxa"/>
            </w:tcMar>
            <w:vAlign w:val="center"/>
          </w:tcPr>
          <w:p w:rsidR="004F433B" w:rsidRDefault="004F433B">
            <w:pPr>
              <w:spacing w:line="240" w:lineRule="auto"/>
            </w:pPr>
            <w:r>
              <w:t>A part of a web project that is closed for guests and operators. The project part managed by an administrator.</w:t>
            </w:r>
          </w:p>
        </w:tc>
      </w:tr>
      <w:tr w:rsidR="004F433B">
        <w:tc>
          <w:tcPr>
            <w:tcW w:w="2192" w:type="dxa"/>
            <w:tcBorders>
              <w:top w:val="single" w:sz="4" w:space="0" w:color="9CC2E5"/>
              <w:left w:val="single" w:sz="4" w:space="0" w:color="9CC2E5"/>
              <w:bottom w:val="single" w:sz="4" w:space="0" w:color="9CC2E5"/>
              <w:right w:val="single" w:sz="4" w:space="0" w:color="9CC2E5"/>
            </w:tcBorders>
            <w:tcMar>
              <w:left w:w="98" w:type="dxa"/>
            </w:tcMar>
            <w:vAlign w:val="center"/>
          </w:tcPr>
          <w:p w:rsidR="004F433B" w:rsidRDefault="004F433B">
            <w:pPr>
              <w:spacing w:line="240" w:lineRule="auto"/>
              <w:rPr>
                <w:b/>
                <w:bCs/>
              </w:rPr>
            </w:pPr>
            <w:r>
              <w:rPr>
                <w:b/>
                <w:bCs/>
              </w:rPr>
              <w:t>Web browser</w:t>
            </w:r>
          </w:p>
        </w:tc>
        <w:tc>
          <w:tcPr>
            <w:tcW w:w="8597" w:type="dxa"/>
            <w:tcBorders>
              <w:top w:val="single" w:sz="4" w:space="0" w:color="9CC2E5"/>
              <w:left w:val="single" w:sz="4" w:space="0" w:color="9CC2E5"/>
              <w:bottom w:val="single" w:sz="4" w:space="0" w:color="9CC2E5"/>
              <w:right w:val="single" w:sz="4" w:space="0" w:color="9CC2E5"/>
            </w:tcBorders>
            <w:tcMar>
              <w:left w:w="98" w:type="dxa"/>
            </w:tcMar>
            <w:vAlign w:val="center"/>
          </w:tcPr>
          <w:p w:rsidR="004F433B" w:rsidRDefault="004F433B">
            <w:pPr>
              <w:spacing w:line="240" w:lineRule="auto"/>
            </w:pPr>
            <w:r>
              <w:t>A third-party supplied program that allows to view web page content.</w:t>
            </w:r>
          </w:p>
        </w:tc>
      </w:tr>
      <w:tr w:rsidR="004F433B">
        <w:tc>
          <w:tcPr>
            <w:tcW w:w="2192" w:type="dxa"/>
            <w:tcBorders>
              <w:top w:val="single" w:sz="4" w:space="0" w:color="9CC2E5"/>
              <w:left w:val="single" w:sz="4" w:space="0" w:color="9CC2E5"/>
              <w:bottom w:val="single" w:sz="4" w:space="0" w:color="9CC2E5"/>
              <w:right w:val="single" w:sz="4" w:space="0" w:color="9CC2E5"/>
            </w:tcBorders>
            <w:shd w:val="clear" w:color="auto" w:fill="DEEAF6"/>
            <w:tcMar>
              <w:left w:w="98" w:type="dxa"/>
            </w:tcMar>
            <w:vAlign w:val="center"/>
          </w:tcPr>
          <w:p w:rsidR="004F433B" w:rsidRDefault="004F433B">
            <w:pPr>
              <w:spacing w:line="240" w:lineRule="auto"/>
              <w:rPr>
                <w:b/>
                <w:bCs/>
              </w:rPr>
            </w:pPr>
            <w:r>
              <w:rPr>
                <w:b/>
                <w:bCs/>
              </w:rPr>
              <w:t>Web interface</w:t>
            </w:r>
          </w:p>
        </w:tc>
        <w:tc>
          <w:tcPr>
            <w:tcW w:w="8597" w:type="dxa"/>
            <w:tcBorders>
              <w:top w:val="single" w:sz="4" w:space="0" w:color="9CC2E5"/>
              <w:left w:val="single" w:sz="4" w:space="0" w:color="9CC2E5"/>
              <w:bottom w:val="single" w:sz="4" w:space="0" w:color="9CC2E5"/>
              <w:right w:val="single" w:sz="4" w:space="0" w:color="9CC2E5"/>
            </w:tcBorders>
            <w:shd w:val="clear" w:color="auto" w:fill="DEEAF6"/>
            <w:tcMar>
              <w:left w:w="98" w:type="dxa"/>
            </w:tcMar>
            <w:vAlign w:val="center"/>
          </w:tcPr>
          <w:p w:rsidR="004F433B" w:rsidRDefault="004F433B">
            <w:pPr>
              <w:spacing w:line="240" w:lineRule="auto"/>
            </w:pPr>
            <w:r>
              <w:t>Interaction between the user and the software running on a Web server.</w:t>
            </w:r>
          </w:p>
        </w:tc>
      </w:tr>
      <w:tr w:rsidR="004F433B">
        <w:tc>
          <w:tcPr>
            <w:tcW w:w="2192" w:type="dxa"/>
            <w:tcBorders>
              <w:top w:val="single" w:sz="4" w:space="0" w:color="9CC2E5"/>
              <w:left w:val="single" w:sz="4" w:space="0" w:color="9CC2E5"/>
              <w:bottom w:val="single" w:sz="4" w:space="0" w:color="9CC2E5"/>
              <w:right w:val="single" w:sz="4" w:space="0" w:color="9CC2E5"/>
            </w:tcBorders>
            <w:tcMar>
              <w:left w:w="98" w:type="dxa"/>
            </w:tcMar>
            <w:vAlign w:val="center"/>
          </w:tcPr>
          <w:p w:rsidR="004F433B" w:rsidRDefault="004F433B">
            <w:pPr>
              <w:spacing w:line="240" w:lineRule="auto"/>
            </w:pPr>
            <w:r>
              <w:rPr>
                <w:b/>
                <w:bCs/>
              </w:rPr>
              <w:t>Web project</w:t>
            </w:r>
          </w:p>
        </w:tc>
        <w:tc>
          <w:tcPr>
            <w:tcW w:w="8597" w:type="dxa"/>
            <w:tcBorders>
              <w:top w:val="single" w:sz="4" w:space="0" w:color="9CC2E5"/>
              <w:left w:val="single" w:sz="4" w:space="0" w:color="9CC2E5"/>
              <w:bottom w:val="single" w:sz="4" w:space="0" w:color="9CC2E5"/>
              <w:right w:val="single" w:sz="4" w:space="0" w:color="9CC2E5"/>
            </w:tcBorders>
            <w:tcMar>
              <w:left w:w="98" w:type="dxa"/>
            </w:tcMar>
            <w:vAlign w:val="center"/>
          </w:tcPr>
          <w:p w:rsidR="004F433B" w:rsidRDefault="004F433B">
            <w:pPr>
              <w:spacing w:line="240" w:lineRule="auto"/>
            </w:pPr>
            <w:r>
              <w:t>A connected group of pages on the World Wide Web regarded as a single entity, usually maintained by one person or organization and devoted to a single topic or several closely related topics</w:t>
            </w:r>
          </w:p>
        </w:tc>
      </w:tr>
      <w:tr w:rsidR="004F433B">
        <w:tc>
          <w:tcPr>
            <w:tcW w:w="2192" w:type="dxa"/>
            <w:tcBorders>
              <w:top w:val="single" w:sz="4" w:space="0" w:color="9CC2E5"/>
              <w:left w:val="single" w:sz="4" w:space="0" w:color="9CC2E5"/>
              <w:bottom w:val="single" w:sz="4" w:space="0" w:color="9CC2E5"/>
              <w:right w:val="single" w:sz="4" w:space="0" w:color="9CC2E5"/>
            </w:tcBorders>
            <w:shd w:val="clear" w:color="auto" w:fill="DEEAF6"/>
            <w:tcMar>
              <w:left w:w="98" w:type="dxa"/>
            </w:tcMar>
            <w:vAlign w:val="center"/>
          </w:tcPr>
          <w:p w:rsidR="004F433B" w:rsidRDefault="004F433B">
            <w:pPr>
              <w:spacing w:line="240" w:lineRule="auto"/>
              <w:rPr>
                <w:b/>
                <w:bCs/>
              </w:rPr>
            </w:pPr>
            <w:r>
              <w:rPr>
                <w:b/>
                <w:bCs/>
              </w:rPr>
              <w:t>Hyperlink</w:t>
            </w:r>
          </w:p>
        </w:tc>
        <w:tc>
          <w:tcPr>
            <w:tcW w:w="8597" w:type="dxa"/>
            <w:tcBorders>
              <w:top w:val="single" w:sz="4" w:space="0" w:color="9CC2E5"/>
              <w:left w:val="single" w:sz="4" w:space="0" w:color="9CC2E5"/>
              <w:bottom w:val="single" w:sz="4" w:space="0" w:color="9CC2E5"/>
              <w:right w:val="single" w:sz="4" w:space="0" w:color="9CC2E5"/>
            </w:tcBorders>
            <w:shd w:val="clear" w:color="auto" w:fill="DEEAF6"/>
            <w:tcMar>
              <w:left w:w="98" w:type="dxa"/>
            </w:tcMar>
            <w:vAlign w:val="center"/>
          </w:tcPr>
          <w:p w:rsidR="004F433B" w:rsidRDefault="004F433B">
            <w:pPr>
              <w:spacing w:line="240" w:lineRule="auto"/>
            </w:pPr>
            <w:r>
              <w:t>An electronic link that allows a computer user to move directly from a marked place in a hypertext document to another in the same or a different document.</w:t>
            </w:r>
          </w:p>
        </w:tc>
      </w:tr>
      <w:tr w:rsidR="004F433B">
        <w:tc>
          <w:tcPr>
            <w:tcW w:w="2192" w:type="dxa"/>
            <w:tcBorders>
              <w:top w:val="single" w:sz="4" w:space="0" w:color="9CC2E5"/>
              <w:left w:val="single" w:sz="4" w:space="0" w:color="9CC2E5"/>
              <w:bottom w:val="single" w:sz="4" w:space="0" w:color="9CC2E5"/>
              <w:right w:val="single" w:sz="4" w:space="0" w:color="9CC2E5"/>
            </w:tcBorders>
            <w:tcMar>
              <w:left w:w="98" w:type="dxa"/>
            </w:tcMar>
            <w:vAlign w:val="center"/>
          </w:tcPr>
          <w:p w:rsidR="004F433B" w:rsidRDefault="004F433B">
            <w:pPr>
              <w:spacing w:line="240" w:lineRule="auto"/>
            </w:pPr>
            <w:r>
              <w:rPr>
                <w:b/>
                <w:bCs/>
              </w:rPr>
              <w:t>Web project design</w:t>
            </w:r>
          </w:p>
        </w:tc>
        <w:tc>
          <w:tcPr>
            <w:tcW w:w="8597" w:type="dxa"/>
            <w:tcBorders>
              <w:top w:val="single" w:sz="4" w:space="0" w:color="9CC2E5"/>
              <w:left w:val="single" w:sz="4" w:space="0" w:color="9CC2E5"/>
              <w:bottom w:val="single" w:sz="4" w:space="0" w:color="9CC2E5"/>
              <w:right w:val="single" w:sz="4" w:space="0" w:color="9CC2E5"/>
            </w:tcBorders>
            <w:tcMar>
              <w:left w:w="98" w:type="dxa"/>
            </w:tcMar>
            <w:vAlign w:val="center"/>
          </w:tcPr>
          <w:p w:rsidR="004F433B" w:rsidRDefault="004F433B">
            <w:pPr>
              <w:spacing w:line="240" w:lineRule="auto"/>
            </w:pPr>
            <w:r>
              <w:t>A unique structure of a particular web project, graphic design and ways of presenting data.</w:t>
            </w:r>
          </w:p>
        </w:tc>
      </w:tr>
      <w:tr w:rsidR="004F433B">
        <w:tc>
          <w:tcPr>
            <w:tcW w:w="2192" w:type="dxa"/>
            <w:tcBorders>
              <w:top w:val="single" w:sz="4" w:space="0" w:color="9CC2E5"/>
              <w:left w:val="single" w:sz="4" w:space="0" w:color="9CC2E5"/>
              <w:bottom w:val="single" w:sz="4" w:space="0" w:color="9CC2E5"/>
              <w:right w:val="single" w:sz="4" w:space="0" w:color="9CC2E5"/>
            </w:tcBorders>
            <w:shd w:val="clear" w:color="auto" w:fill="DEEAF6"/>
            <w:tcMar>
              <w:left w:w="98" w:type="dxa"/>
            </w:tcMar>
            <w:vAlign w:val="center"/>
          </w:tcPr>
          <w:p w:rsidR="004F433B" w:rsidRDefault="004F433B">
            <w:pPr>
              <w:spacing w:line="240" w:lineRule="auto"/>
              <w:rPr>
                <w:b/>
                <w:bCs/>
              </w:rPr>
            </w:pPr>
            <w:r>
              <w:rPr>
                <w:b/>
                <w:bCs/>
              </w:rPr>
              <w:t>Content Management System</w:t>
            </w:r>
          </w:p>
        </w:tc>
        <w:tc>
          <w:tcPr>
            <w:tcW w:w="8597" w:type="dxa"/>
            <w:tcBorders>
              <w:top w:val="single" w:sz="4" w:space="0" w:color="9CC2E5"/>
              <w:left w:val="single" w:sz="4" w:space="0" w:color="9CC2E5"/>
              <w:bottom w:val="single" w:sz="4" w:space="0" w:color="9CC2E5"/>
              <w:right w:val="single" w:sz="4" w:space="0" w:color="9CC2E5"/>
            </w:tcBorders>
            <w:shd w:val="clear" w:color="auto" w:fill="DEEAF6"/>
            <w:tcMar>
              <w:left w:w="98" w:type="dxa"/>
            </w:tcMar>
            <w:vAlign w:val="center"/>
          </w:tcPr>
          <w:p w:rsidR="004F433B" w:rsidRDefault="004F433B">
            <w:pPr>
              <w:spacing w:line="240" w:lineRule="auto"/>
            </w:pPr>
            <w:r>
              <w:t>A content management system (CMS) is a computer application that allows publishing, editing, modifying, organizing, deleting, and maintaining content from a central interface. Such systems of content management provide procedures to manage workflow in a collaborative environment.</w:t>
            </w:r>
          </w:p>
        </w:tc>
      </w:tr>
      <w:tr w:rsidR="004F433B">
        <w:tc>
          <w:tcPr>
            <w:tcW w:w="2192" w:type="dxa"/>
            <w:tcBorders>
              <w:top w:val="single" w:sz="4" w:space="0" w:color="9CC2E5"/>
              <w:left w:val="single" w:sz="4" w:space="0" w:color="9CC2E5"/>
              <w:bottom w:val="single" w:sz="4" w:space="0" w:color="9CC2E5"/>
              <w:right w:val="single" w:sz="4" w:space="0" w:color="9CC2E5"/>
            </w:tcBorders>
            <w:shd w:val="clear" w:color="auto" w:fill="DEEAF6"/>
            <w:tcMar>
              <w:left w:w="98" w:type="dxa"/>
            </w:tcMar>
            <w:vAlign w:val="center"/>
          </w:tcPr>
          <w:p w:rsidR="004F433B" w:rsidRDefault="004F433B">
            <w:pPr>
              <w:spacing w:line="240" w:lineRule="auto"/>
              <w:rPr>
                <w:b/>
                <w:bCs/>
              </w:rPr>
            </w:pPr>
            <w:r>
              <w:rPr>
                <w:b/>
                <w:bCs/>
              </w:rPr>
              <w:t>Third-party website</w:t>
            </w:r>
          </w:p>
        </w:tc>
        <w:tc>
          <w:tcPr>
            <w:tcW w:w="8597" w:type="dxa"/>
            <w:tcBorders>
              <w:top w:val="single" w:sz="4" w:space="0" w:color="9CC2E5"/>
              <w:left w:val="single" w:sz="4" w:space="0" w:color="9CC2E5"/>
              <w:bottom w:val="single" w:sz="4" w:space="0" w:color="9CC2E5"/>
              <w:right w:val="single" w:sz="4" w:space="0" w:color="9CC2E5"/>
            </w:tcBorders>
            <w:shd w:val="clear" w:color="auto" w:fill="DEEAF6"/>
            <w:tcMar>
              <w:left w:w="98" w:type="dxa"/>
            </w:tcMar>
            <w:vAlign w:val="center"/>
          </w:tcPr>
          <w:p w:rsidR="004F433B" w:rsidRDefault="004F433B">
            <w:pPr>
              <w:spacing w:line="240" w:lineRule="auto"/>
            </w:pPr>
            <w:r>
              <w:t>A website that is owned neither by the Company, nor by the Service Provider</w:t>
            </w:r>
          </w:p>
        </w:tc>
      </w:tr>
      <w:tr w:rsidR="004F433B">
        <w:tc>
          <w:tcPr>
            <w:tcW w:w="2192" w:type="dxa"/>
            <w:tcBorders>
              <w:top w:val="single" w:sz="4" w:space="0" w:color="9CC2E5"/>
              <w:left w:val="single" w:sz="4" w:space="0" w:color="9CC2E5"/>
              <w:bottom w:val="single" w:sz="4" w:space="0" w:color="9CC2E5"/>
              <w:right w:val="single" w:sz="4" w:space="0" w:color="9CC2E5"/>
            </w:tcBorders>
            <w:shd w:val="clear" w:color="auto" w:fill="DBE5F1"/>
            <w:tcMar>
              <w:left w:w="98" w:type="dxa"/>
            </w:tcMar>
            <w:vAlign w:val="center"/>
          </w:tcPr>
          <w:p w:rsidR="004F433B" w:rsidRDefault="004F433B">
            <w:pPr>
              <w:spacing w:line="240" w:lineRule="auto"/>
              <w:rPr>
                <w:b/>
                <w:bCs/>
              </w:rPr>
            </w:pPr>
            <w:r>
              <w:rPr>
                <w:b/>
                <w:bCs/>
              </w:rPr>
              <w:t>Web Server</w:t>
            </w:r>
          </w:p>
        </w:tc>
        <w:tc>
          <w:tcPr>
            <w:tcW w:w="8597" w:type="dxa"/>
            <w:tcBorders>
              <w:top w:val="single" w:sz="4" w:space="0" w:color="9CC2E5"/>
              <w:left w:val="single" w:sz="4" w:space="0" w:color="9CC2E5"/>
              <w:bottom w:val="single" w:sz="4" w:space="0" w:color="9CC2E5"/>
              <w:right w:val="single" w:sz="4" w:space="0" w:color="9CC2E5"/>
            </w:tcBorders>
            <w:shd w:val="clear" w:color="auto" w:fill="DBE5F1"/>
            <w:tcMar>
              <w:left w:w="98" w:type="dxa"/>
            </w:tcMar>
            <w:vAlign w:val="center"/>
          </w:tcPr>
          <w:p w:rsidR="004F433B" w:rsidRDefault="004F433B">
            <w:pPr>
              <w:spacing w:line="240" w:lineRule="auto"/>
            </w:pPr>
            <w:r>
              <w:t>A machine that hosts web pages. A web server is what makes world wide web possible. Each website has one or more web servers.</w:t>
            </w:r>
          </w:p>
        </w:tc>
      </w:tr>
    </w:tbl>
    <w:p w:rsidR="004F433B" w:rsidRDefault="004F433B">
      <w:pPr>
        <w:pStyle w:val="Heading1"/>
      </w:pPr>
      <w:bookmarkStart w:id="15" w:name="__RefHeading___Toc5864_2069393991"/>
      <w:bookmarkStart w:id="16" w:name="_Hlk441150235"/>
      <w:bookmarkStart w:id="17" w:name="_Toc442981739"/>
      <w:bookmarkEnd w:id="15"/>
      <w:bookmarkEnd w:id="16"/>
      <w:bookmarkEnd w:id="17"/>
      <w:r>
        <w:rPr>
          <w:lang w:val="en-US"/>
        </w:rPr>
        <w:t>3. Application description</w:t>
      </w:r>
    </w:p>
    <w:p w:rsidR="004F433B" w:rsidRDefault="004F433B">
      <w:pPr>
        <w:pStyle w:val="Heading2"/>
        <w:rPr>
          <w:lang w:val="en-US"/>
        </w:rPr>
      </w:pPr>
      <w:bookmarkStart w:id="18" w:name="__RefHeading___Toc5866_2069393991"/>
      <w:bookmarkStart w:id="19" w:name="_Toc442981740"/>
      <w:bookmarkEnd w:id="18"/>
      <w:bookmarkEnd w:id="19"/>
      <w:r>
        <w:rPr>
          <w:lang w:val="en-US"/>
        </w:rPr>
        <w:t>3.1 Overall description</w:t>
      </w:r>
    </w:p>
    <w:p w:rsidR="004F433B" w:rsidRPr="005739FF" w:rsidRDefault="004F433B" w:rsidP="005739FF">
      <w:r w:rsidRPr="005739FF">
        <w:t xml:space="preserve">todo </w:t>
      </w:r>
    </w:p>
    <w:p w:rsidR="004F433B" w:rsidRPr="00C101BE" w:rsidRDefault="004F433B">
      <w:pPr>
        <w:pStyle w:val="Heading2"/>
        <w:rPr>
          <w:lang w:val="en-US"/>
        </w:rPr>
      </w:pPr>
      <w:bookmarkStart w:id="20" w:name="__RefHeading___Toc5868_2069393991"/>
      <w:bookmarkStart w:id="21" w:name="_Hlk4411502351"/>
      <w:bookmarkStart w:id="22" w:name="_Toc442981741"/>
      <w:bookmarkEnd w:id="20"/>
      <w:bookmarkEnd w:id="21"/>
      <w:bookmarkEnd w:id="22"/>
      <w:r>
        <w:rPr>
          <w:lang w:val="en-US"/>
        </w:rPr>
        <w:t>3.2 Use case diagram</w:t>
      </w:r>
    </w:p>
    <w:p w:rsidR="004F433B" w:rsidRPr="00C101BE" w:rsidRDefault="004F433B">
      <w:pPr>
        <w:pStyle w:val="Heading2"/>
        <w:rPr>
          <w:lang w:val="en-US"/>
        </w:rPr>
      </w:pPr>
      <w:bookmarkStart w:id="23" w:name="__RefHeading___Toc5870_2069393991"/>
      <w:bookmarkEnd w:id="23"/>
      <w:r w:rsidRPr="00C101BE">
        <w:rPr>
          <w:lang w:val="en-US"/>
        </w:rPr>
        <w:t>3.</w:t>
      </w:r>
      <w:r>
        <w:rPr>
          <w:lang w:val="en-US"/>
        </w:rPr>
        <w:t>3</w:t>
      </w:r>
      <w:r w:rsidRPr="00C101BE">
        <w:rPr>
          <w:lang w:val="en-US"/>
        </w:rPr>
        <w:t xml:space="preserve"> </w:t>
      </w:r>
      <w:r>
        <w:rPr>
          <w:lang w:val="en-US"/>
        </w:rPr>
        <w:t>General</w:t>
      </w:r>
      <w:r w:rsidRPr="00C101BE">
        <w:rPr>
          <w:lang w:val="en-US"/>
        </w:rPr>
        <w:t xml:space="preserve"> part of the web project</w:t>
      </w:r>
    </w:p>
    <w:p w:rsidR="004F433B" w:rsidRDefault="004F433B">
      <w:pPr>
        <w:pStyle w:val="Heading1"/>
        <w:rPr>
          <w:lang w:val="en-US"/>
        </w:rPr>
      </w:pPr>
      <w:bookmarkStart w:id="24" w:name="__RefHeading___Toc5872_2069393991"/>
      <w:bookmarkStart w:id="25" w:name="_Toc442981743"/>
      <w:bookmarkStart w:id="26" w:name="__RefHeading___Toc5900_2069393991"/>
      <w:bookmarkEnd w:id="24"/>
      <w:bookmarkEnd w:id="25"/>
      <w:bookmarkEnd w:id="26"/>
      <w:r>
        <w:rPr>
          <w:lang w:val="en-US"/>
        </w:rPr>
        <w:t>3.4 Structure core</w:t>
      </w:r>
    </w:p>
    <w:p w:rsidR="004F433B" w:rsidRDefault="004F433B" w:rsidP="005739FF">
      <w:pPr>
        <w:rPr>
          <w:lang w:eastAsia="ru-RU"/>
        </w:rPr>
      </w:pPr>
      <w:r>
        <w:rPr>
          <w:lang w:eastAsia="ru-RU"/>
        </w:rPr>
        <w:t>/</w:t>
      </w:r>
      <w:r w:rsidRPr="001B1904">
        <w:rPr>
          <w:lang w:eastAsia="ru-RU"/>
        </w:rPr>
        <w:t>Public</w:t>
      </w:r>
      <w:r>
        <w:rPr>
          <w:lang w:eastAsia="ru-RU"/>
        </w:rPr>
        <w:t xml:space="preserve"> - web path (images , css);</w:t>
      </w:r>
      <w:r>
        <w:rPr>
          <w:lang w:eastAsia="ru-RU"/>
        </w:rPr>
        <w:br/>
        <w:t>/docs – documentations;</w:t>
      </w:r>
      <w:r>
        <w:rPr>
          <w:lang w:eastAsia="ru-RU"/>
        </w:rPr>
        <w:br/>
        <w:t>/src/</w:t>
      </w:r>
      <w:r w:rsidRPr="001B1904">
        <w:rPr>
          <w:lang w:eastAsia="ru-RU"/>
        </w:rPr>
        <w:t>Amadeus</w:t>
      </w:r>
      <w:r>
        <w:t>/</w:t>
      </w:r>
      <w:r w:rsidRPr="001B1904">
        <w:rPr>
          <w:lang w:eastAsia="ru-RU"/>
        </w:rPr>
        <w:t>Animals</w:t>
      </w:r>
      <w:r>
        <w:rPr>
          <w:lang w:eastAsia="ru-RU"/>
        </w:rPr>
        <w:t>/  - Base class;</w:t>
      </w:r>
      <w:r>
        <w:rPr>
          <w:lang w:eastAsia="ru-RU"/>
        </w:rPr>
        <w:br/>
        <w:t>/src/Amadeus/Animals/</w:t>
      </w:r>
      <w:r w:rsidRPr="001B1904">
        <w:rPr>
          <w:lang w:eastAsia="ru-RU"/>
        </w:rPr>
        <w:t>Skill</w:t>
      </w:r>
      <w:r>
        <w:rPr>
          <w:lang w:eastAsia="ru-RU"/>
        </w:rPr>
        <w:t>/* - Skills;</w:t>
      </w:r>
    </w:p>
    <w:p w:rsidR="004F433B" w:rsidRDefault="004F433B" w:rsidP="005739FF">
      <w:pPr>
        <w:rPr>
          <w:lang w:eastAsia="ru-RU"/>
        </w:rPr>
      </w:pPr>
    </w:p>
    <w:p w:rsidR="004F433B" w:rsidRDefault="004F433B" w:rsidP="005739FF">
      <w:pPr>
        <w:rPr>
          <w:lang w:eastAsia="ru-RU"/>
        </w:rPr>
      </w:pPr>
      <w:r>
        <w:rPr>
          <w:lang w:eastAsia="ru-RU"/>
        </w:rPr>
        <w:t xml:space="preserve">…. </w:t>
      </w:r>
      <w:r>
        <w:rPr>
          <w:lang w:eastAsia="ru-RU"/>
        </w:rPr>
        <w:br/>
      </w:r>
    </w:p>
    <w:p w:rsidR="004F433B" w:rsidRPr="001B1904" w:rsidRDefault="004F433B" w:rsidP="005739FF">
      <w:pPr>
        <w:rPr>
          <w:lang w:eastAsia="ru-RU"/>
        </w:rPr>
      </w:pPr>
    </w:p>
    <w:p w:rsidR="004F433B" w:rsidRPr="00C101BE" w:rsidRDefault="004F433B">
      <w:pPr>
        <w:pStyle w:val="Heading1"/>
        <w:rPr>
          <w:lang w:val="en-US"/>
        </w:rPr>
      </w:pPr>
      <w:r>
        <w:rPr>
          <w:lang w:val="en-US"/>
        </w:rPr>
        <w:t>4. Application requirements</w:t>
      </w:r>
    </w:p>
    <w:p w:rsidR="004F433B" w:rsidRPr="00C101BE" w:rsidRDefault="004F433B">
      <w:pPr>
        <w:pStyle w:val="Heading2"/>
        <w:rPr>
          <w:lang w:val="en-US"/>
        </w:rPr>
      </w:pPr>
      <w:bookmarkStart w:id="27" w:name="__RefHeading___Toc5902_2069393991"/>
      <w:bookmarkEnd w:id="27"/>
      <w:r>
        <w:rPr>
          <w:lang w:val="en-US"/>
        </w:rPr>
        <w:t>4.1 Requirements for personnel</w:t>
      </w:r>
    </w:p>
    <w:p w:rsidR="004F433B" w:rsidRDefault="004F433B">
      <w:r>
        <w:t xml:space="preserve">In order to support the web project, the personnel should not be required to have special IT skills or deep knowledge of technologies and programming, except for general skills in PC and web browsers (Chrome, Firefox, Safari, Edge or Internet Explorer 11) usage.  </w:t>
      </w:r>
    </w:p>
    <w:p w:rsidR="004F433B" w:rsidRPr="00C101BE" w:rsidRDefault="004F433B">
      <w:pPr>
        <w:pStyle w:val="Heading2"/>
        <w:rPr>
          <w:lang w:val="en-US"/>
        </w:rPr>
      </w:pPr>
      <w:bookmarkStart w:id="28" w:name="__RefHeading___Toc5904_2069393991"/>
      <w:bookmarkEnd w:id="28"/>
      <w:r>
        <w:rPr>
          <w:lang w:val="en-US"/>
        </w:rPr>
        <w:t>4.2 Information security requirements</w:t>
      </w:r>
    </w:p>
    <w:p w:rsidR="004F433B" w:rsidRDefault="004F433B">
      <w:r>
        <w:t xml:space="preserve">Web server must have a backup copy mechanism in order to store the database structure and content. The backup procedure must be carried out at least once a week by an employee responsible for the website support. Graphic content back up should be carried out manually (by the website system administrator or its hosting company). </w:t>
      </w:r>
    </w:p>
    <w:p w:rsidR="004F433B" w:rsidRPr="00C101BE" w:rsidRDefault="004F433B">
      <w:pPr>
        <w:pStyle w:val="Heading2"/>
        <w:rPr>
          <w:lang w:val="en-US"/>
        </w:rPr>
      </w:pPr>
      <w:bookmarkStart w:id="29" w:name="__RefHeading___Toc5906_2069393991"/>
      <w:bookmarkEnd w:id="29"/>
      <w:r>
        <w:rPr>
          <w:lang w:val="en-US"/>
        </w:rPr>
        <w:t>4.3 Access control requirements</w:t>
      </w:r>
    </w:p>
    <w:p w:rsidR="004F433B" w:rsidRDefault="004F433B">
      <w:r>
        <w:t xml:space="preserve">The information available on the website is public if approved for publishing by the client. </w:t>
      </w:r>
    </w:p>
    <w:p w:rsidR="004F433B" w:rsidRDefault="004F433B">
      <w:pPr>
        <w:pStyle w:val="Heading2"/>
        <w:rPr>
          <w:lang w:val="en-US"/>
        </w:rPr>
      </w:pPr>
      <w:bookmarkStart w:id="30" w:name="__RefHeading___Toc5908_2069393991"/>
      <w:bookmarkStart w:id="31" w:name="_Toc442981763"/>
      <w:bookmarkEnd w:id="30"/>
      <w:bookmarkEnd w:id="31"/>
      <w:r>
        <w:rPr>
          <w:lang w:val="en-US"/>
        </w:rPr>
        <w:t>4.4 Data storage requirements</w:t>
      </w:r>
    </w:p>
    <w:p w:rsidR="004F433B" w:rsidRDefault="004F433B">
      <w:r>
        <w:t xml:space="preserve">All data should be kept in a structured form under relational database managements system, except for the files for viewing and downloading (images, video, document, etc.). Such files are kept in the file system and links to these files are kept in the database. </w:t>
      </w:r>
    </w:p>
    <w:p w:rsidR="004F433B" w:rsidRDefault="004F433B">
      <w:pPr>
        <w:pStyle w:val="Heading2"/>
        <w:rPr>
          <w:lang w:val="en-US"/>
        </w:rPr>
      </w:pPr>
      <w:bookmarkStart w:id="32" w:name="__RefHeading___Toc5910_2069393991"/>
      <w:bookmarkStart w:id="33" w:name="_Toc442981764"/>
      <w:bookmarkEnd w:id="32"/>
      <w:bookmarkEnd w:id="33"/>
      <w:r>
        <w:rPr>
          <w:lang w:val="en-US"/>
        </w:rPr>
        <w:t>4.5 Programming language requirements</w:t>
      </w:r>
    </w:p>
    <w:p w:rsidR="004F433B" w:rsidRDefault="004F433B">
      <w:r>
        <w:t xml:space="preserve">HTML and CSS should be used for static pages and templates. Source code must be developed according to W3C standards (HTML 5). </w:t>
      </w:r>
    </w:p>
    <w:p w:rsidR="004F433B" w:rsidRDefault="004F433B">
      <w:r>
        <w:t xml:space="preserve">JavaScript (jQuery) and DHTML should be used for interactive elements of the client side. </w:t>
      </w:r>
    </w:p>
    <w:p w:rsidR="004F433B" w:rsidRDefault="004F433B">
      <w:r>
        <w:t xml:space="preserve">PHP should be used for dynamic pages. </w:t>
      </w:r>
    </w:p>
    <w:p w:rsidR="004F433B" w:rsidRDefault="004F433B">
      <w:pPr>
        <w:pStyle w:val="Heading2"/>
        <w:rPr>
          <w:lang w:val="en-US"/>
        </w:rPr>
      </w:pPr>
      <w:r>
        <w:rPr>
          <w:lang w:val="en-US"/>
        </w:rPr>
        <w:t>4.6 Language requirements</w:t>
      </w:r>
    </w:p>
    <w:p w:rsidR="004F433B" w:rsidRDefault="004F433B">
      <w:r>
        <w:t>The web project should be in English.</w:t>
      </w:r>
    </w:p>
    <w:p w:rsidR="004F433B" w:rsidRDefault="004F433B">
      <w:pPr>
        <w:pStyle w:val="Heading2"/>
        <w:rPr>
          <w:lang w:val="en-US"/>
        </w:rPr>
      </w:pPr>
      <w:bookmarkStart w:id="34" w:name="__RefHeading___Toc5914_2069393991"/>
      <w:bookmarkStart w:id="35" w:name="_Toc442981766"/>
      <w:bookmarkEnd w:id="34"/>
      <w:bookmarkEnd w:id="35"/>
      <w:r>
        <w:rPr>
          <w:lang w:val="en-US"/>
        </w:rPr>
        <w:t>4.7 Software requirements</w:t>
      </w:r>
    </w:p>
    <w:p w:rsidR="004F433B" w:rsidRDefault="004F433B">
      <w:r>
        <w:t xml:space="preserve">Programming software of the client side should meet the following requirements: </w:t>
      </w:r>
    </w:p>
    <w:p w:rsidR="004F433B" w:rsidRDefault="004F433B">
      <w:r>
        <w:rPr>
          <w:b/>
        </w:rPr>
        <w:t>Web browser:</w:t>
      </w:r>
      <w:r>
        <w:t xml:space="preserve"> Latest versions of Firefox, Safari, or Chrome, Edge or Internet Explorer 11.</w:t>
      </w:r>
    </w:p>
    <w:p w:rsidR="004F433B" w:rsidRDefault="004F433B">
      <w:r>
        <w:t xml:space="preserve"> JavaScript and Cookies support should be switched on.</w:t>
      </w:r>
    </w:p>
    <w:p w:rsidR="004F433B" w:rsidRDefault="004F433B">
      <w:r>
        <w:rPr>
          <w:i/>
        </w:rPr>
        <w:t>Note: If using Internet Explorer 10.0 or earlier, consistent work is not guaranteed due to technical capabilities of this browser</w:t>
      </w:r>
      <w:r>
        <w:rPr>
          <w:i/>
          <w:sz w:val="28"/>
        </w:rPr>
        <w:t xml:space="preserve">. </w:t>
      </w:r>
    </w:p>
    <w:p w:rsidR="004F433B" w:rsidRDefault="004F433B">
      <w:pPr>
        <w:pStyle w:val="Heading2"/>
        <w:rPr>
          <w:lang w:val="en-US"/>
        </w:rPr>
      </w:pPr>
      <w:bookmarkStart w:id="36" w:name="__RefHeading___Toc5916_2069393991"/>
      <w:bookmarkStart w:id="37" w:name="_Toc442981767"/>
      <w:bookmarkEnd w:id="36"/>
      <w:bookmarkEnd w:id="37"/>
      <w:r>
        <w:rPr>
          <w:lang w:val="en-US"/>
        </w:rPr>
        <w:br w:type="page"/>
        <w:t>4.8 Hardware requirements</w:t>
      </w:r>
    </w:p>
    <w:p w:rsidR="004F433B" w:rsidRDefault="004F433B">
      <w:r>
        <w:t>Server side hardware should meet the following requirements:</w:t>
      </w:r>
    </w:p>
    <w:p w:rsidR="004F433B" w:rsidRDefault="004F433B">
      <w:pPr>
        <w:pStyle w:val="ListParagraph"/>
        <w:numPr>
          <w:ilvl w:val="0"/>
          <w:numId w:val="11"/>
        </w:numPr>
      </w:pPr>
      <w:r>
        <w:t>Apache web server with MOD_REWRITE module</w:t>
      </w:r>
    </w:p>
    <w:p w:rsidR="004F433B" w:rsidRDefault="004F433B">
      <w:pPr>
        <w:pStyle w:val="ListParagraph"/>
        <w:numPr>
          <w:ilvl w:val="0"/>
          <w:numId w:val="11"/>
        </w:numPr>
      </w:pPr>
      <w:r>
        <w:t>At least 3 GB of free disk space</w:t>
      </w:r>
    </w:p>
    <w:p w:rsidR="004F433B" w:rsidRDefault="004F433B">
      <w:pPr>
        <w:pStyle w:val="ListParagraph"/>
        <w:numPr>
          <w:ilvl w:val="0"/>
          <w:numId w:val="11"/>
        </w:numPr>
      </w:pPr>
      <w:r>
        <w:t>PHP &gt;= 7 (modules: Mcrypt PHP Extension, OpenSSL PHP Extension, Mbstring PHP Extension)</w:t>
      </w:r>
    </w:p>
    <w:p w:rsidR="004F433B" w:rsidRDefault="004F433B">
      <w:pPr>
        <w:pStyle w:val="ListParagraph"/>
        <w:numPr>
          <w:ilvl w:val="0"/>
          <w:numId w:val="11"/>
        </w:numPr>
      </w:pPr>
      <w:r>
        <w:t>MySQL 5.0.95 or later</w:t>
      </w:r>
    </w:p>
    <w:p w:rsidR="004F433B" w:rsidRDefault="004F433B" w:rsidP="00603B38">
      <w:pPr>
        <w:pStyle w:val="ListParagraph"/>
        <w:ind w:left="360"/>
      </w:pPr>
    </w:p>
    <w:p w:rsidR="004F433B" w:rsidRDefault="004F433B" w:rsidP="00603B38">
      <w:pPr>
        <w:pStyle w:val="ListParagraph"/>
        <w:ind w:left="360"/>
      </w:pPr>
    </w:p>
    <w:p w:rsidR="004F433B" w:rsidRDefault="004F433B">
      <w:pPr>
        <w:pStyle w:val="ListParagraph"/>
        <w:ind w:left="0"/>
      </w:pPr>
    </w:p>
    <w:p w:rsidR="004F433B" w:rsidRDefault="004F433B">
      <w:pPr>
        <w:pStyle w:val="ListParagraph"/>
        <w:ind w:left="0"/>
      </w:pPr>
      <w:r>
        <w:t>There should also be a possibility to set up a crontab file. This is for everyday email parsing and is done by the server admin.</w:t>
      </w:r>
      <w:r>
        <w:br/>
      </w:r>
    </w:p>
    <w:p w:rsidR="004F433B" w:rsidRDefault="004F433B">
      <w:pPr>
        <w:pStyle w:val="Heading1"/>
        <w:rPr>
          <w:lang w:val="en-US"/>
        </w:rPr>
      </w:pPr>
      <w:bookmarkStart w:id="38" w:name="__RefHeading___Toc5918_2069393991"/>
      <w:bookmarkStart w:id="39" w:name="_Toc442981768"/>
      <w:bookmarkEnd w:id="38"/>
      <w:bookmarkEnd w:id="39"/>
      <w:r>
        <w:rPr>
          <w:lang w:val="en-US"/>
        </w:rPr>
        <w:t>5. Development stages and work types</w:t>
      </w:r>
    </w:p>
    <w:p w:rsidR="004F433B" w:rsidRDefault="004F433B">
      <w:r>
        <w:t xml:space="preserve">Detailed development stages are shown in Table below. </w:t>
      </w:r>
    </w:p>
    <w:tbl>
      <w:tblPr>
        <w:tblW w:w="11016" w:type="dxa"/>
        <w:tblInd w:w="-10" w:type="dxa"/>
        <w:tblBorders>
          <w:top w:val="single" w:sz="4" w:space="0" w:color="5B9BD5"/>
          <w:left w:val="single" w:sz="4" w:space="0" w:color="5B9BD5"/>
          <w:bottom w:val="single" w:sz="4" w:space="0" w:color="5B9BD5"/>
          <w:insideH w:val="single" w:sz="4" w:space="0" w:color="5B9BD5"/>
        </w:tblBorders>
        <w:tblCellMar>
          <w:left w:w="98" w:type="dxa"/>
        </w:tblCellMar>
        <w:tblLook w:val="00A0"/>
      </w:tblPr>
      <w:tblGrid>
        <w:gridCol w:w="645"/>
        <w:gridCol w:w="10371"/>
      </w:tblGrid>
      <w:tr w:rsidR="004F433B">
        <w:tc>
          <w:tcPr>
            <w:tcW w:w="645" w:type="dxa"/>
            <w:shd w:val="clear" w:color="auto" w:fill="5B9BD5"/>
            <w:tcMar>
              <w:left w:w="98" w:type="dxa"/>
            </w:tcMar>
          </w:tcPr>
          <w:p w:rsidR="004F433B" w:rsidRDefault="004F433B">
            <w:pPr>
              <w:spacing w:line="240" w:lineRule="auto"/>
              <w:rPr>
                <w:b/>
                <w:bCs/>
                <w:color w:val="FFFFFF"/>
                <w:sz w:val="24"/>
                <w:szCs w:val="24"/>
              </w:rPr>
            </w:pPr>
            <w:r>
              <w:rPr>
                <w:b/>
                <w:bCs/>
                <w:color w:val="FFFFFF"/>
                <w:sz w:val="24"/>
                <w:szCs w:val="24"/>
              </w:rPr>
              <w:t>№</w:t>
            </w:r>
          </w:p>
        </w:tc>
        <w:tc>
          <w:tcPr>
            <w:tcW w:w="10370" w:type="dxa"/>
            <w:tcBorders>
              <w:left w:val="single" w:sz="4" w:space="0" w:color="5B9BD5"/>
              <w:right w:val="single" w:sz="4" w:space="0" w:color="5B9BD5"/>
            </w:tcBorders>
            <w:shd w:val="clear" w:color="auto" w:fill="5B9BD5"/>
          </w:tcPr>
          <w:p w:rsidR="004F433B" w:rsidRDefault="004F433B">
            <w:pPr>
              <w:spacing w:line="240" w:lineRule="auto"/>
              <w:rPr>
                <w:b/>
                <w:bCs/>
                <w:color w:val="FFFFFF"/>
                <w:sz w:val="24"/>
                <w:szCs w:val="24"/>
              </w:rPr>
            </w:pPr>
            <w:r>
              <w:rPr>
                <w:b/>
                <w:bCs/>
                <w:color w:val="FFFFFF"/>
                <w:sz w:val="24"/>
                <w:szCs w:val="24"/>
              </w:rPr>
              <w:t>Type of work</w:t>
            </w:r>
          </w:p>
        </w:tc>
      </w:tr>
      <w:tr w:rsidR="004F433B">
        <w:tc>
          <w:tcPr>
            <w:tcW w:w="11015" w:type="dxa"/>
            <w:gridSpan w:val="2"/>
            <w:tcBorders>
              <w:top w:val="single" w:sz="4" w:space="0" w:color="9CC2E5"/>
              <w:left w:val="single" w:sz="4" w:space="0" w:color="9CC2E5"/>
              <w:bottom w:val="single" w:sz="4" w:space="0" w:color="9CC2E5"/>
              <w:right w:val="single" w:sz="4" w:space="0" w:color="9CC2E5"/>
            </w:tcBorders>
            <w:shd w:val="clear" w:color="auto" w:fill="BDD6EE"/>
            <w:tcMar>
              <w:left w:w="98" w:type="dxa"/>
            </w:tcMar>
            <w:vAlign w:val="center"/>
          </w:tcPr>
          <w:p w:rsidR="004F433B" w:rsidRDefault="004F433B">
            <w:pPr>
              <w:spacing w:line="240" w:lineRule="auto"/>
              <w:jc w:val="center"/>
              <w:rPr>
                <w:b/>
                <w:bCs/>
              </w:rPr>
            </w:pPr>
            <w:r>
              <w:rPr>
                <w:b/>
                <w:bCs/>
              </w:rPr>
              <w:t>Preliminary work</w:t>
            </w:r>
          </w:p>
        </w:tc>
      </w:tr>
      <w:tr w:rsidR="004F433B">
        <w:tc>
          <w:tcPr>
            <w:tcW w:w="645" w:type="dxa"/>
            <w:tcBorders>
              <w:top w:val="single" w:sz="4" w:space="0" w:color="9CC2E5"/>
              <w:left w:val="single" w:sz="4" w:space="0" w:color="9CC2E5"/>
              <w:bottom w:val="single" w:sz="4" w:space="0" w:color="9CC2E5"/>
              <w:right w:val="single" w:sz="4" w:space="0" w:color="9CC2E5"/>
            </w:tcBorders>
            <w:tcMar>
              <w:left w:w="98" w:type="dxa"/>
            </w:tcMar>
            <w:vAlign w:val="center"/>
          </w:tcPr>
          <w:p w:rsidR="004F433B" w:rsidRDefault="004F433B">
            <w:pPr>
              <w:spacing w:line="240" w:lineRule="auto"/>
              <w:rPr>
                <w:b/>
                <w:bCs/>
              </w:rPr>
            </w:pPr>
            <w:r>
              <w:rPr>
                <w:b/>
                <w:bCs/>
              </w:rPr>
              <w:t>1</w:t>
            </w:r>
          </w:p>
        </w:tc>
        <w:tc>
          <w:tcPr>
            <w:tcW w:w="10370" w:type="dxa"/>
            <w:tcBorders>
              <w:top w:val="single" w:sz="4" w:space="0" w:color="9CC2E5"/>
              <w:left w:val="single" w:sz="4" w:space="0" w:color="9CC2E5"/>
              <w:bottom w:val="single" w:sz="4" w:space="0" w:color="9CC2E5"/>
              <w:right w:val="single" w:sz="4" w:space="0" w:color="9CC2E5"/>
            </w:tcBorders>
            <w:tcMar>
              <w:left w:w="98" w:type="dxa"/>
            </w:tcMar>
            <w:vAlign w:val="center"/>
          </w:tcPr>
          <w:p w:rsidR="004F433B" w:rsidRDefault="004F433B">
            <w:pPr>
              <w:spacing w:line="240" w:lineRule="auto"/>
            </w:pPr>
            <w:r>
              <w:t>Market research, technical specifications development</w:t>
            </w:r>
          </w:p>
        </w:tc>
      </w:tr>
      <w:tr w:rsidR="004F433B">
        <w:tc>
          <w:tcPr>
            <w:tcW w:w="645" w:type="dxa"/>
            <w:tcBorders>
              <w:top w:val="single" w:sz="4" w:space="0" w:color="9CC2E5"/>
              <w:left w:val="single" w:sz="4" w:space="0" w:color="9CC2E5"/>
              <w:bottom w:val="single" w:sz="4" w:space="0" w:color="9CC2E5"/>
              <w:right w:val="single" w:sz="4" w:space="0" w:color="9CC2E5"/>
            </w:tcBorders>
            <w:shd w:val="clear" w:color="auto" w:fill="DEEAF6"/>
            <w:tcMar>
              <w:left w:w="98" w:type="dxa"/>
            </w:tcMar>
            <w:vAlign w:val="center"/>
          </w:tcPr>
          <w:p w:rsidR="004F433B" w:rsidRDefault="004F433B">
            <w:pPr>
              <w:spacing w:line="240" w:lineRule="auto"/>
              <w:rPr>
                <w:b/>
                <w:bCs/>
              </w:rPr>
            </w:pPr>
            <w:r>
              <w:rPr>
                <w:b/>
                <w:bCs/>
              </w:rPr>
              <w:t>2</w:t>
            </w:r>
          </w:p>
        </w:tc>
        <w:tc>
          <w:tcPr>
            <w:tcW w:w="10370" w:type="dxa"/>
            <w:tcBorders>
              <w:top w:val="single" w:sz="4" w:space="0" w:color="9CC2E5"/>
              <w:left w:val="single" w:sz="4" w:space="0" w:color="9CC2E5"/>
              <w:bottom w:val="single" w:sz="4" w:space="0" w:color="9CC2E5"/>
              <w:right w:val="single" w:sz="4" w:space="0" w:color="9CC2E5"/>
            </w:tcBorders>
            <w:shd w:val="clear" w:color="auto" w:fill="DEEAF6"/>
            <w:tcMar>
              <w:left w:w="98" w:type="dxa"/>
            </w:tcMar>
            <w:vAlign w:val="center"/>
          </w:tcPr>
          <w:p w:rsidR="004F433B" w:rsidRDefault="004F433B">
            <w:pPr>
              <w:spacing w:line="240" w:lineRule="auto"/>
            </w:pPr>
            <w:r>
              <w:t>Design templates development in PSD (Adobe Photoshop)  format for Application pages</w:t>
            </w:r>
          </w:p>
        </w:tc>
      </w:tr>
      <w:tr w:rsidR="004F433B">
        <w:tc>
          <w:tcPr>
            <w:tcW w:w="645" w:type="dxa"/>
            <w:tcBorders>
              <w:top w:val="single" w:sz="4" w:space="0" w:color="9CC2E5"/>
              <w:left w:val="single" w:sz="4" w:space="0" w:color="9CC2E5"/>
              <w:bottom w:val="single" w:sz="4" w:space="0" w:color="9CC2E5"/>
              <w:right w:val="single" w:sz="4" w:space="0" w:color="9CC2E5"/>
            </w:tcBorders>
            <w:tcMar>
              <w:left w:w="98" w:type="dxa"/>
            </w:tcMar>
            <w:vAlign w:val="center"/>
          </w:tcPr>
          <w:p w:rsidR="004F433B" w:rsidRDefault="004F433B">
            <w:pPr>
              <w:spacing w:line="240" w:lineRule="auto"/>
              <w:rPr>
                <w:b/>
                <w:bCs/>
              </w:rPr>
            </w:pPr>
            <w:r>
              <w:rPr>
                <w:b/>
                <w:bCs/>
              </w:rPr>
              <w:t>3</w:t>
            </w:r>
          </w:p>
        </w:tc>
        <w:tc>
          <w:tcPr>
            <w:tcW w:w="10370" w:type="dxa"/>
            <w:tcBorders>
              <w:top w:val="single" w:sz="4" w:space="0" w:color="9CC2E5"/>
              <w:left w:val="single" w:sz="4" w:space="0" w:color="9CC2E5"/>
              <w:bottom w:val="single" w:sz="4" w:space="0" w:color="9CC2E5"/>
              <w:right w:val="single" w:sz="4" w:space="0" w:color="9CC2E5"/>
            </w:tcBorders>
            <w:tcMar>
              <w:left w:w="98" w:type="dxa"/>
            </w:tcMar>
            <w:vAlign w:val="center"/>
          </w:tcPr>
          <w:p w:rsidR="004F433B" w:rsidRDefault="004F433B">
            <w:pPr>
              <w:spacing w:line="240" w:lineRule="auto"/>
            </w:pPr>
            <w:r>
              <w:t>Template coding in HTML, table style development in CSS</w:t>
            </w:r>
          </w:p>
        </w:tc>
      </w:tr>
      <w:tr w:rsidR="004F433B">
        <w:tc>
          <w:tcPr>
            <w:tcW w:w="645" w:type="dxa"/>
            <w:tcBorders>
              <w:top w:val="single" w:sz="4" w:space="0" w:color="9CC2E5"/>
              <w:left w:val="single" w:sz="4" w:space="0" w:color="9CC2E5"/>
              <w:bottom w:val="single" w:sz="4" w:space="0" w:color="9CC2E5"/>
              <w:right w:val="single" w:sz="4" w:space="0" w:color="9CC2E5"/>
            </w:tcBorders>
            <w:shd w:val="clear" w:color="auto" w:fill="DEEAF6"/>
            <w:tcMar>
              <w:left w:w="98" w:type="dxa"/>
            </w:tcMar>
            <w:vAlign w:val="center"/>
          </w:tcPr>
          <w:p w:rsidR="004F433B" w:rsidRDefault="004F433B">
            <w:pPr>
              <w:spacing w:line="240" w:lineRule="auto"/>
              <w:rPr>
                <w:b/>
                <w:bCs/>
              </w:rPr>
            </w:pPr>
            <w:r>
              <w:rPr>
                <w:b/>
                <w:bCs/>
              </w:rPr>
              <w:t>4</w:t>
            </w:r>
          </w:p>
        </w:tc>
        <w:tc>
          <w:tcPr>
            <w:tcW w:w="10370" w:type="dxa"/>
            <w:tcBorders>
              <w:top w:val="single" w:sz="4" w:space="0" w:color="9CC2E5"/>
              <w:left w:val="single" w:sz="4" w:space="0" w:color="9CC2E5"/>
              <w:bottom w:val="single" w:sz="4" w:space="0" w:color="9CC2E5"/>
              <w:right w:val="single" w:sz="4" w:space="0" w:color="9CC2E5"/>
            </w:tcBorders>
            <w:shd w:val="clear" w:color="auto" w:fill="DEEAF6"/>
            <w:tcMar>
              <w:left w:w="98" w:type="dxa"/>
            </w:tcMar>
            <w:vAlign w:val="center"/>
          </w:tcPr>
          <w:p w:rsidR="004F433B" w:rsidRDefault="004F433B">
            <w:pPr>
              <w:spacing w:line="240" w:lineRule="auto"/>
            </w:pPr>
            <w:r>
              <w:t>Design templates link to base application (standard pages)</w:t>
            </w:r>
          </w:p>
        </w:tc>
      </w:tr>
      <w:tr w:rsidR="004F433B">
        <w:tc>
          <w:tcPr>
            <w:tcW w:w="645" w:type="dxa"/>
            <w:tcBorders>
              <w:top w:val="single" w:sz="4" w:space="0" w:color="9CC2E5"/>
              <w:left w:val="single" w:sz="4" w:space="0" w:color="9CC2E5"/>
              <w:bottom w:val="single" w:sz="4" w:space="0" w:color="9CC2E5"/>
              <w:right w:val="single" w:sz="4" w:space="0" w:color="9CC2E5"/>
            </w:tcBorders>
            <w:shd w:val="clear" w:color="auto" w:fill="DEEAF6"/>
            <w:tcMar>
              <w:left w:w="98" w:type="dxa"/>
            </w:tcMar>
            <w:vAlign w:val="center"/>
          </w:tcPr>
          <w:p w:rsidR="004F433B" w:rsidRDefault="004F433B">
            <w:pPr>
              <w:spacing w:line="240" w:lineRule="auto"/>
              <w:rPr>
                <w:b/>
                <w:bCs/>
              </w:rPr>
            </w:pPr>
            <w:r>
              <w:rPr>
                <w:b/>
                <w:bCs/>
              </w:rPr>
              <w:t>5</w:t>
            </w:r>
          </w:p>
        </w:tc>
        <w:tc>
          <w:tcPr>
            <w:tcW w:w="10370" w:type="dxa"/>
            <w:tcBorders>
              <w:top w:val="single" w:sz="4" w:space="0" w:color="9CC2E5"/>
              <w:left w:val="single" w:sz="4" w:space="0" w:color="9CC2E5"/>
              <w:bottom w:val="single" w:sz="4" w:space="0" w:color="9CC2E5"/>
              <w:right w:val="single" w:sz="4" w:space="0" w:color="9CC2E5"/>
            </w:tcBorders>
            <w:shd w:val="clear" w:color="auto" w:fill="DEEAF6"/>
            <w:tcMar>
              <w:left w:w="98" w:type="dxa"/>
            </w:tcMar>
            <w:vAlign w:val="center"/>
          </w:tcPr>
          <w:p w:rsidR="004F433B" w:rsidRDefault="004F433B">
            <w:pPr>
              <w:spacing w:line="240" w:lineRule="auto"/>
            </w:pPr>
            <w:r>
              <w:t>Creation of Test Cases</w:t>
            </w:r>
          </w:p>
        </w:tc>
      </w:tr>
      <w:tr w:rsidR="004F433B">
        <w:tc>
          <w:tcPr>
            <w:tcW w:w="11015" w:type="dxa"/>
            <w:gridSpan w:val="2"/>
            <w:tcBorders>
              <w:top w:val="single" w:sz="4" w:space="0" w:color="9CC2E5"/>
              <w:left w:val="single" w:sz="4" w:space="0" w:color="9CC2E5"/>
              <w:bottom w:val="single" w:sz="4" w:space="0" w:color="9CC2E5"/>
              <w:right w:val="single" w:sz="4" w:space="0" w:color="9CC2E5"/>
            </w:tcBorders>
            <w:shd w:val="clear" w:color="auto" w:fill="BDD6EE"/>
            <w:tcMar>
              <w:left w:w="98" w:type="dxa"/>
            </w:tcMar>
            <w:vAlign w:val="center"/>
          </w:tcPr>
          <w:p w:rsidR="004F433B" w:rsidRDefault="004F433B">
            <w:pPr>
              <w:spacing w:line="240" w:lineRule="auto"/>
              <w:jc w:val="center"/>
              <w:rPr>
                <w:b/>
                <w:bCs/>
              </w:rPr>
            </w:pPr>
            <w:r>
              <w:rPr>
                <w:b/>
                <w:bCs/>
              </w:rPr>
              <w:t>Admin side</w:t>
            </w:r>
          </w:p>
        </w:tc>
      </w:tr>
      <w:tr w:rsidR="004F433B">
        <w:tc>
          <w:tcPr>
            <w:tcW w:w="645" w:type="dxa"/>
            <w:tcBorders>
              <w:top w:val="single" w:sz="4" w:space="0" w:color="9CC2E5"/>
              <w:left w:val="single" w:sz="4" w:space="0" w:color="9CC2E5"/>
              <w:bottom w:val="single" w:sz="4" w:space="0" w:color="9CC2E5"/>
              <w:right w:val="single" w:sz="4" w:space="0" w:color="9CC2E5"/>
            </w:tcBorders>
            <w:shd w:val="clear" w:color="auto" w:fill="DEEAF6"/>
            <w:tcMar>
              <w:left w:w="98" w:type="dxa"/>
            </w:tcMar>
            <w:vAlign w:val="center"/>
          </w:tcPr>
          <w:p w:rsidR="004F433B" w:rsidRDefault="004F433B">
            <w:pPr>
              <w:spacing w:line="240" w:lineRule="auto"/>
              <w:rPr>
                <w:b/>
                <w:bCs/>
              </w:rPr>
            </w:pPr>
            <w:r>
              <w:rPr>
                <w:b/>
                <w:bCs/>
              </w:rPr>
              <w:t>5</w:t>
            </w:r>
          </w:p>
        </w:tc>
        <w:tc>
          <w:tcPr>
            <w:tcW w:w="10370" w:type="dxa"/>
            <w:tcBorders>
              <w:top w:val="single" w:sz="4" w:space="0" w:color="9CC2E5"/>
              <w:left w:val="single" w:sz="4" w:space="0" w:color="9CC2E5"/>
              <w:bottom w:val="single" w:sz="4" w:space="0" w:color="9CC2E5"/>
              <w:right w:val="single" w:sz="4" w:space="0" w:color="9CC2E5"/>
            </w:tcBorders>
            <w:shd w:val="clear" w:color="auto" w:fill="DEEAF6"/>
            <w:tcMar>
              <w:left w:w="98" w:type="dxa"/>
            </w:tcMar>
            <w:vAlign w:val="center"/>
          </w:tcPr>
          <w:p w:rsidR="004F433B" w:rsidRDefault="004F433B">
            <w:pPr>
              <w:spacing w:line="240" w:lineRule="auto"/>
            </w:pPr>
            <w:r>
              <w:t>System core development</w:t>
            </w:r>
          </w:p>
        </w:tc>
      </w:tr>
      <w:tr w:rsidR="004F433B">
        <w:tc>
          <w:tcPr>
            <w:tcW w:w="645" w:type="dxa"/>
            <w:tcBorders>
              <w:top w:val="single" w:sz="4" w:space="0" w:color="9CC2E5"/>
              <w:left w:val="single" w:sz="4" w:space="0" w:color="9CC2E5"/>
              <w:bottom w:val="single" w:sz="4" w:space="0" w:color="9CC2E5"/>
              <w:right w:val="single" w:sz="4" w:space="0" w:color="9CC2E5"/>
            </w:tcBorders>
            <w:tcMar>
              <w:left w:w="98" w:type="dxa"/>
            </w:tcMar>
            <w:vAlign w:val="center"/>
          </w:tcPr>
          <w:p w:rsidR="004F433B" w:rsidRDefault="004F433B">
            <w:pPr>
              <w:spacing w:line="240" w:lineRule="auto"/>
              <w:rPr>
                <w:b/>
                <w:bCs/>
              </w:rPr>
            </w:pPr>
            <w:r>
              <w:rPr>
                <w:b/>
                <w:bCs/>
              </w:rPr>
              <w:t>6</w:t>
            </w:r>
          </w:p>
        </w:tc>
        <w:tc>
          <w:tcPr>
            <w:tcW w:w="10370" w:type="dxa"/>
            <w:tcBorders>
              <w:top w:val="single" w:sz="4" w:space="0" w:color="9CC2E5"/>
              <w:left w:val="single" w:sz="4" w:space="0" w:color="9CC2E5"/>
              <w:bottom w:val="single" w:sz="4" w:space="0" w:color="9CC2E5"/>
              <w:right w:val="single" w:sz="4" w:space="0" w:color="9CC2E5"/>
            </w:tcBorders>
            <w:tcMar>
              <w:left w:w="98" w:type="dxa"/>
            </w:tcMar>
            <w:vAlign w:val="center"/>
          </w:tcPr>
          <w:p w:rsidR="004F433B" w:rsidRDefault="004F433B">
            <w:pPr>
              <w:spacing w:line="240" w:lineRule="auto"/>
            </w:pPr>
          </w:p>
        </w:tc>
      </w:tr>
      <w:tr w:rsidR="004F433B">
        <w:tc>
          <w:tcPr>
            <w:tcW w:w="645" w:type="dxa"/>
            <w:tcBorders>
              <w:top w:val="single" w:sz="4" w:space="0" w:color="9CC2E5"/>
              <w:left w:val="single" w:sz="4" w:space="0" w:color="9CC2E5"/>
              <w:bottom w:val="single" w:sz="4" w:space="0" w:color="9CC2E5"/>
              <w:right w:val="single" w:sz="4" w:space="0" w:color="9CC2E5"/>
            </w:tcBorders>
            <w:shd w:val="clear" w:color="auto" w:fill="DEEAF6"/>
            <w:tcMar>
              <w:left w:w="98" w:type="dxa"/>
            </w:tcMar>
            <w:vAlign w:val="center"/>
          </w:tcPr>
          <w:p w:rsidR="004F433B" w:rsidRDefault="004F433B">
            <w:pPr>
              <w:spacing w:line="240" w:lineRule="auto"/>
              <w:rPr>
                <w:b/>
                <w:bCs/>
              </w:rPr>
            </w:pPr>
            <w:r>
              <w:rPr>
                <w:b/>
                <w:bCs/>
              </w:rPr>
              <w:t>7</w:t>
            </w:r>
          </w:p>
        </w:tc>
        <w:tc>
          <w:tcPr>
            <w:tcW w:w="10370" w:type="dxa"/>
            <w:tcBorders>
              <w:top w:val="single" w:sz="4" w:space="0" w:color="9CC2E5"/>
              <w:left w:val="single" w:sz="4" w:space="0" w:color="9CC2E5"/>
              <w:bottom w:val="single" w:sz="4" w:space="0" w:color="9CC2E5"/>
              <w:right w:val="single" w:sz="4" w:space="0" w:color="9CC2E5"/>
            </w:tcBorders>
            <w:shd w:val="clear" w:color="auto" w:fill="DEEAF6"/>
            <w:tcMar>
              <w:left w:w="98" w:type="dxa"/>
            </w:tcMar>
            <w:vAlign w:val="center"/>
          </w:tcPr>
          <w:p w:rsidR="004F433B" w:rsidRDefault="004F433B">
            <w:pPr>
              <w:spacing w:line="240" w:lineRule="auto"/>
            </w:pPr>
          </w:p>
        </w:tc>
      </w:tr>
      <w:tr w:rsidR="004F433B">
        <w:tc>
          <w:tcPr>
            <w:tcW w:w="645" w:type="dxa"/>
            <w:tcBorders>
              <w:top w:val="single" w:sz="4" w:space="0" w:color="9CC2E5"/>
              <w:left w:val="single" w:sz="4" w:space="0" w:color="9CC2E5"/>
              <w:bottom w:val="single" w:sz="4" w:space="0" w:color="9CC2E5"/>
              <w:right w:val="single" w:sz="4" w:space="0" w:color="9CC2E5"/>
            </w:tcBorders>
            <w:tcMar>
              <w:left w:w="98" w:type="dxa"/>
            </w:tcMar>
            <w:vAlign w:val="center"/>
          </w:tcPr>
          <w:p w:rsidR="004F433B" w:rsidRDefault="004F433B">
            <w:pPr>
              <w:spacing w:line="240" w:lineRule="auto"/>
              <w:rPr>
                <w:b/>
                <w:bCs/>
              </w:rPr>
            </w:pPr>
            <w:r>
              <w:rPr>
                <w:b/>
                <w:bCs/>
              </w:rPr>
              <w:t>8</w:t>
            </w:r>
          </w:p>
        </w:tc>
        <w:tc>
          <w:tcPr>
            <w:tcW w:w="10370" w:type="dxa"/>
            <w:tcBorders>
              <w:top w:val="single" w:sz="4" w:space="0" w:color="9CC2E5"/>
              <w:left w:val="single" w:sz="4" w:space="0" w:color="9CC2E5"/>
              <w:bottom w:val="single" w:sz="4" w:space="0" w:color="9CC2E5"/>
              <w:right w:val="single" w:sz="4" w:space="0" w:color="9CC2E5"/>
            </w:tcBorders>
            <w:tcMar>
              <w:left w:w="98" w:type="dxa"/>
            </w:tcMar>
            <w:vAlign w:val="center"/>
          </w:tcPr>
          <w:p w:rsidR="004F433B" w:rsidRDefault="004F433B">
            <w:pPr>
              <w:spacing w:line="240" w:lineRule="auto"/>
            </w:pPr>
          </w:p>
        </w:tc>
      </w:tr>
      <w:tr w:rsidR="004F433B">
        <w:tc>
          <w:tcPr>
            <w:tcW w:w="645" w:type="dxa"/>
            <w:tcBorders>
              <w:top w:val="single" w:sz="4" w:space="0" w:color="9CC2E5"/>
              <w:left w:val="single" w:sz="4" w:space="0" w:color="9CC2E5"/>
              <w:bottom w:val="single" w:sz="4" w:space="0" w:color="9CC2E5"/>
              <w:right w:val="single" w:sz="4" w:space="0" w:color="9CC2E5"/>
            </w:tcBorders>
            <w:shd w:val="clear" w:color="auto" w:fill="DEEAF6"/>
            <w:tcMar>
              <w:left w:w="98" w:type="dxa"/>
            </w:tcMar>
            <w:vAlign w:val="center"/>
          </w:tcPr>
          <w:p w:rsidR="004F433B" w:rsidRDefault="004F433B">
            <w:pPr>
              <w:spacing w:line="240" w:lineRule="auto"/>
              <w:rPr>
                <w:b/>
                <w:bCs/>
              </w:rPr>
            </w:pPr>
            <w:r>
              <w:rPr>
                <w:b/>
                <w:bCs/>
              </w:rPr>
              <w:t>9</w:t>
            </w:r>
          </w:p>
        </w:tc>
        <w:tc>
          <w:tcPr>
            <w:tcW w:w="10370" w:type="dxa"/>
            <w:tcBorders>
              <w:top w:val="single" w:sz="4" w:space="0" w:color="9CC2E5"/>
              <w:left w:val="single" w:sz="4" w:space="0" w:color="9CC2E5"/>
              <w:bottom w:val="single" w:sz="4" w:space="0" w:color="9CC2E5"/>
              <w:right w:val="single" w:sz="4" w:space="0" w:color="9CC2E5"/>
            </w:tcBorders>
            <w:shd w:val="clear" w:color="auto" w:fill="DEEAF6"/>
            <w:tcMar>
              <w:left w:w="98" w:type="dxa"/>
            </w:tcMar>
            <w:vAlign w:val="center"/>
          </w:tcPr>
          <w:p w:rsidR="004F433B" w:rsidRDefault="004F433B">
            <w:pPr>
              <w:spacing w:line="240" w:lineRule="auto"/>
            </w:pPr>
          </w:p>
        </w:tc>
      </w:tr>
      <w:tr w:rsidR="004F433B">
        <w:tc>
          <w:tcPr>
            <w:tcW w:w="645" w:type="dxa"/>
            <w:tcBorders>
              <w:top w:val="single" w:sz="4" w:space="0" w:color="9CC2E5"/>
              <w:left w:val="single" w:sz="4" w:space="0" w:color="9CC2E5"/>
              <w:bottom w:val="single" w:sz="4" w:space="0" w:color="9CC2E5"/>
              <w:right w:val="single" w:sz="4" w:space="0" w:color="9CC2E5"/>
            </w:tcBorders>
            <w:tcMar>
              <w:left w:w="98" w:type="dxa"/>
            </w:tcMar>
            <w:vAlign w:val="center"/>
          </w:tcPr>
          <w:p w:rsidR="004F433B" w:rsidRDefault="004F433B">
            <w:pPr>
              <w:spacing w:line="240" w:lineRule="auto"/>
              <w:rPr>
                <w:b/>
                <w:bCs/>
              </w:rPr>
            </w:pPr>
            <w:r>
              <w:rPr>
                <w:b/>
                <w:bCs/>
              </w:rPr>
              <w:t>10</w:t>
            </w:r>
          </w:p>
        </w:tc>
        <w:tc>
          <w:tcPr>
            <w:tcW w:w="10370" w:type="dxa"/>
            <w:tcBorders>
              <w:top w:val="single" w:sz="4" w:space="0" w:color="9CC2E5"/>
              <w:left w:val="single" w:sz="4" w:space="0" w:color="9CC2E5"/>
              <w:bottom w:val="single" w:sz="4" w:space="0" w:color="9CC2E5"/>
              <w:right w:val="single" w:sz="4" w:space="0" w:color="9CC2E5"/>
            </w:tcBorders>
            <w:tcMar>
              <w:left w:w="98" w:type="dxa"/>
            </w:tcMar>
            <w:vAlign w:val="center"/>
          </w:tcPr>
          <w:p w:rsidR="004F433B" w:rsidRDefault="004F433B">
            <w:pPr>
              <w:spacing w:line="240" w:lineRule="auto"/>
            </w:pPr>
          </w:p>
        </w:tc>
      </w:tr>
      <w:tr w:rsidR="004F433B">
        <w:tc>
          <w:tcPr>
            <w:tcW w:w="645" w:type="dxa"/>
            <w:tcBorders>
              <w:top w:val="single" w:sz="4" w:space="0" w:color="9CC2E5"/>
              <w:left w:val="single" w:sz="4" w:space="0" w:color="9CC2E5"/>
              <w:bottom w:val="single" w:sz="4" w:space="0" w:color="9CC2E5"/>
              <w:right w:val="single" w:sz="4" w:space="0" w:color="9CC2E5"/>
            </w:tcBorders>
            <w:shd w:val="clear" w:color="auto" w:fill="DEEAF6"/>
            <w:tcMar>
              <w:left w:w="98" w:type="dxa"/>
            </w:tcMar>
            <w:vAlign w:val="center"/>
          </w:tcPr>
          <w:p w:rsidR="004F433B" w:rsidRDefault="004F433B">
            <w:pPr>
              <w:spacing w:line="240" w:lineRule="auto"/>
              <w:rPr>
                <w:b/>
                <w:bCs/>
              </w:rPr>
            </w:pPr>
            <w:r>
              <w:rPr>
                <w:b/>
                <w:bCs/>
              </w:rPr>
              <w:t>11</w:t>
            </w:r>
          </w:p>
        </w:tc>
        <w:tc>
          <w:tcPr>
            <w:tcW w:w="10370" w:type="dxa"/>
            <w:tcBorders>
              <w:top w:val="single" w:sz="4" w:space="0" w:color="9CC2E5"/>
              <w:left w:val="single" w:sz="4" w:space="0" w:color="9CC2E5"/>
              <w:bottom w:val="single" w:sz="4" w:space="0" w:color="9CC2E5"/>
              <w:right w:val="single" w:sz="4" w:space="0" w:color="9CC2E5"/>
            </w:tcBorders>
            <w:shd w:val="clear" w:color="auto" w:fill="DEEAF6"/>
            <w:tcMar>
              <w:left w:w="98" w:type="dxa"/>
            </w:tcMar>
            <w:vAlign w:val="center"/>
          </w:tcPr>
          <w:p w:rsidR="004F433B" w:rsidRDefault="004F433B">
            <w:pPr>
              <w:spacing w:line="240" w:lineRule="auto"/>
            </w:pPr>
          </w:p>
        </w:tc>
      </w:tr>
      <w:tr w:rsidR="004F433B">
        <w:tc>
          <w:tcPr>
            <w:tcW w:w="11015" w:type="dxa"/>
            <w:gridSpan w:val="2"/>
            <w:tcBorders>
              <w:top w:val="single" w:sz="4" w:space="0" w:color="9CC2E5"/>
              <w:left w:val="single" w:sz="4" w:space="0" w:color="9CC2E5"/>
              <w:bottom w:val="single" w:sz="4" w:space="0" w:color="9CC2E5"/>
              <w:right w:val="single" w:sz="4" w:space="0" w:color="9CC2E5"/>
            </w:tcBorders>
            <w:shd w:val="clear" w:color="auto" w:fill="C6D9F1"/>
            <w:tcMar>
              <w:left w:w="98" w:type="dxa"/>
            </w:tcMar>
            <w:vAlign w:val="center"/>
          </w:tcPr>
          <w:p w:rsidR="004F433B" w:rsidRDefault="004F433B">
            <w:pPr>
              <w:spacing w:line="240" w:lineRule="auto"/>
              <w:jc w:val="center"/>
              <w:rPr>
                <w:b/>
              </w:rPr>
            </w:pPr>
            <w:r>
              <w:rPr>
                <w:b/>
              </w:rPr>
              <w:t>Testing</w:t>
            </w:r>
          </w:p>
        </w:tc>
      </w:tr>
      <w:tr w:rsidR="004F433B">
        <w:tc>
          <w:tcPr>
            <w:tcW w:w="645" w:type="dxa"/>
            <w:tcBorders>
              <w:top w:val="single" w:sz="4" w:space="0" w:color="9CC2E5"/>
              <w:left w:val="single" w:sz="4" w:space="0" w:color="9CC2E5"/>
              <w:bottom w:val="single" w:sz="4" w:space="0" w:color="9CC2E5"/>
              <w:right w:val="single" w:sz="4" w:space="0" w:color="9CC2E5"/>
            </w:tcBorders>
            <w:tcMar>
              <w:left w:w="98" w:type="dxa"/>
            </w:tcMar>
            <w:vAlign w:val="center"/>
          </w:tcPr>
          <w:p w:rsidR="004F433B" w:rsidRDefault="004F433B">
            <w:pPr>
              <w:spacing w:line="240" w:lineRule="auto"/>
              <w:rPr>
                <w:b/>
                <w:bCs/>
              </w:rPr>
            </w:pPr>
            <w:r>
              <w:rPr>
                <w:b/>
                <w:bCs/>
              </w:rPr>
              <w:t>1</w:t>
            </w:r>
          </w:p>
        </w:tc>
        <w:tc>
          <w:tcPr>
            <w:tcW w:w="10370" w:type="dxa"/>
            <w:tcBorders>
              <w:top w:val="single" w:sz="4" w:space="0" w:color="9CC2E5"/>
              <w:left w:val="single" w:sz="4" w:space="0" w:color="9CC2E5"/>
              <w:bottom w:val="single" w:sz="4" w:space="0" w:color="9CC2E5"/>
              <w:right w:val="single" w:sz="4" w:space="0" w:color="9CC2E5"/>
            </w:tcBorders>
            <w:tcMar>
              <w:left w:w="98" w:type="dxa"/>
            </w:tcMar>
            <w:vAlign w:val="center"/>
          </w:tcPr>
          <w:p w:rsidR="004F433B" w:rsidRDefault="004F433B">
            <w:pPr>
              <w:spacing w:line="240" w:lineRule="auto"/>
            </w:pPr>
            <w:r>
              <w:t>Quality Assurance Testing</w:t>
            </w:r>
          </w:p>
        </w:tc>
      </w:tr>
      <w:tr w:rsidR="004F433B">
        <w:tc>
          <w:tcPr>
            <w:tcW w:w="645" w:type="dxa"/>
            <w:tcBorders>
              <w:top w:val="single" w:sz="4" w:space="0" w:color="9CC2E5"/>
              <w:left w:val="single" w:sz="4" w:space="0" w:color="9CC2E5"/>
              <w:bottom w:val="single" w:sz="4" w:space="0" w:color="9CC2E5"/>
              <w:right w:val="single" w:sz="4" w:space="0" w:color="9CC2E5"/>
            </w:tcBorders>
            <w:tcMar>
              <w:left w:w="98" w:type="dxa"/>
            </w:tcMar>
            <w:vAlign w:val="center"/>
          </w:tcPr>
          <w:p w:rsidR="004F433B" w:rsidRDefault="004F433B">
            <w:pPr>
              <w:spacing w:line="240" w:lineRule="auto"/>
              <w:rPr>
                <w:b/>
                <w:bCs/>
              </w:rPr>
            </w:pPr>
            <w:r>
              <w:rPr>
                <w:b/>
                <w:bCs/>
              </w:rPr>
              <w:t>2</w:t>
            </w:r>
          </w:p>
        </w:tc>
        <w:tc>
          <w:tcPr>
            <w:tcW w:w="10370" w:type="dxa"/>
            <w:tcBorders>
              <w:top w:val="single" w:sz="4" w:space="0" w:color="9CC2E5"/>
              <w:left w:val="single" w:sz="4" w:space="0" w:color="9CC2E5"/>
              <w:bottom w:val="single" w:sz="4" w:space="0" w:color="9CC2E5"/>
              <w:right w:val="single" w:sz="4" w:space="0" w:color="9CC2E5"/>
            </w:tcBorders>
            <w:tcMar>
              <w:left w:w="98" w:type="dxa"/>
            </w:tcMar>
            <w:vAlign w:val="center"/>
          </w:tcPr>
          <w:p w:rsidR="004F433B" w:rsidRDefault="004F433B">
            <w:pPr>
              <w:spacing w:line="240" w:lineRule="auto"/>
            </w:pPr>
            <w:r>
              <w:t>User Acceptance Testing</w:t>
            </w:r>
          </w:p>
        </w:tc>
      </w:tr>
    </w:tbl>
    <w:p w:rsidR="004F433B" w:rsidRDefault="004F433B">
      <w:pPr>
        <w:pStyle w:val="Heading1"/>
      </w:pPr>
      <w:bookmarkStart w:id="40" w:name="__RefHeading___Toc5920_2069393991"/>
      <w:bookmarkStart w:id="41" w:name="_Toc442981769"/>
      <w:bookmarkEnd w:id="40"/>
      <w:bookmarkEnd w:id="41"/>
      <w:r>
        <w:t>6. Website control and delivery</w:t>
      </w:r>
    </w:p>
    <w:p w:rsidR="004F433B" w:rsidRDefault="004F433B">
      <w:pPr>
        <w:pStyle w:val="Heading2"/>
        <w:rPr>
          <w:lang w:val="en-US"/>
        </w:rPr>
      </w:pPr>
      <w:bookmarkStart w:id="42" w:name="__RefHeading___Toc5922_2069393991"/>
      <w:bookmarkStart w:id="43" w:name="_Toc442981770"/>
      <w:bookmarkEnd w:id="42"/>
      <w:r>
        <w:rPr>
          <w:lang w:val="en-US"/>
        </w:rPr>
        <w:t>6.1 Test types, volume, methods and content</w:t>
      </w:r>
      <w:bookmarkEnd w:id="43"/>
      <w:r>
        <w:rPr>
          <w:lang w:val="en-US"/>
        </w:rPr>
        <w:t xml:space="preserve"> </w:t>
      </w:r>
    </w:p>
    <w:p w:rsidR="004F433B" w:rsidRDefault="004F433B">
      <w:r>
        <w:t>Delivery and Acceptance of the completed works must be implemented after submitting the necessary documentation to the Client by the Service Provider. The Client needs to approve the work and both the Client and the Service Provider must sign an Acceptance Certificate.</w:t>
      </w:r>
    </w:p>
    <w:p w:rsidR="004F433B" w:rsidRDefault="004F433B">
      <w:r>
        <w:t>Website testing is performed by the Service Provider</w:t>
      </w:r>
      <w:ins w:id="44" w:author="Alexey Naumenko" w:date="2016-01-22T15:19:00Z">
        <w:r>
          <w:t xml:space="preserve"> </w:t>
        </w:r>
      </w:ins>
      <w:r>
        <w:t xml:space="preserve">based on the Test Cases approved by the Client </w:t>
      </w:r>
    </w:p>
    <w:p w:rsidR="004F433B" w:rsidRDefault="004F433B">
      <w:pPr>
        <w:pStyle w:val="Heading2"/>
        <w:rPr>
          <w:lang w:val="en-US"/>
        </w:rPr>
      </w:pPr>
      <w:bookmarkStart w:id="45" w:name="__RefHeading___Toc5924_2069393991"/>
      <w:bookmarkStart w:id="46" w:name="_Toc442981771"/>
      <w:bookmarkEnd w:id="45"/>
      <w:bookmarkEnd w:id="46"/>
      <w:r>
        <w:rPr>
          <w:lang w:val="en-US"/>
        </w:rPr>
        <w:t>6.2 General requirements for the website approval</w:t>
      </w:r>
    </w:p>
    <w:p w:rsidR="004F433B" w:rsidRDefault="004F433B">
      <w:r>
        <w:t xml:space="preserve">The website must be approved by a special committee consisting of members of both the Service Provider and the Client. It must be approved within three days of the User Acceptance Test completion. The committee results must be included into the Acceptance Certificate signed by the Service Provider and the Client. </w:t>
      </w:r>
    </w:p>
    <w:p w:rsidR="004F433B" w:rsidRDefault="004F433B">
      <w:pPr>
        <w:pStyle w:val="Heading2"/>
        <w:rPr>
          <w:lang w:val="en-US"/>
        </w:rPr>
      </w:pPr>
      <w:bookmarkStart w:id="47" w:name="__RefHeading___Toc5926_2069393991"/>
      <w:bookmarkStart w:id="48" w:name="_Toc442981772"/>
      <w:bookmarkEnd w:id="47"/>
      <w:bookmarkEnd w:id="48"/>
      <w:r>
        <w:rPr>
          <w:lang w:val="en-US"/>
        </w:rPr>
        <w:t>6.3 Submission requirements</w:t>
      </w:r>
    </w:p>
    <w:p w:rsidR="004F433B" w:rsidRDefault="004F433B">
      <w:r>
        <w:t>A number of procedures must be implemented to ensure correct and effective work of the website.</w:t>
      </w:r>
    </w:p>
    <w:p w:rsidR="004F433B" w:rsidRDefault="004F433B">
      <w:r>
        <w:t xml:space="preserve">Transfer hosting parameters must be consistent with the requirements laid out in section 4 of the current document.  The website, design template in HTML, structure and database should be transferred to a web hosting. Data transfer should be completed within 3 to 10 working days after signing the Acceptance Certificate, depending on additional website settings for the website efficiency.  </w:t>
      </w:r>
    </w:p>
    <w:p w:rsidR="004F433B" w:rsidRDefault="004F433B"/>
    <w:sectPr w:rsidR="004F433B" w:rsidSect="00C116BB">
      <w:headerReference w:type="default" r:id="rId7"/>
      <w:footerReference w:type="default" r:id="rId8"/>
      <w:pgSz w:w="12240" w:h="15840"/>
      <w:pgMar w:top="1152" w:right="720" w:bottom="514" w:left="720" w:header="288" w:footer="457"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433B" w:rsidRDefault="004F433B" w:rsidP="00C116BB">
      <w:pPr>
        <w:spacing w:after="0" w:line="240" w:lineRule="auto"/>
      </w:pPr>
      <w:r>
        <w:separator/>
      </w:r>
    </w:p>
  </w:endnote>
  <w:endnote w:type="continuationSeparator" w:id="0">
    <w:p w:rsidR="004F433B" w:rsidRDefault="004F433B" w:rsidP="00C116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OpenSymbol">
    <w:altName w:val="Symbol"/>
    <w:panose1 w:val="05010000000000000000"/>
    <w:charset w:val="02"/>
    <w:family w:val="auto"/>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Liberation Serif">
    <w:altName w:val="Times New Roman"/>
    <w:panose1 w:val="02020603050405020304"/>
    <w:charset w:val="CC"/>
    <w:family w:val="roman"/>
    <w:notTrueType/>
    <w:pitch w:val="variable"/>
    <w:sig w:usb0="00000201" w:usb1="00000000" w:usb2="00000000" w:usb3="00000000" w:csb0="00000004" w:csb1="00000000"/>
  </w:font>
  <w:font w:name="SimSun">
    <w:altName w:val="§­§°§®§Ц"/>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33B" w:rsidRDefault="004F433B">
    <w:pPr>
      <w:pStyle w:val="Footer"/>
      <w:jc w:val="right"/>
    </w:pPr>
    <w:r>
      <w:t xml:space="preserve">Page </w:t>
    </w:r>
    <w:fldSimple w:instr="PAGE">
      <w:r>
        <w:rPr>
          <w:noProof/>
        </w:rPr>
        <w:t>5</w:t>
      </w:r>
    </w:fldSimple>
  </w:p>
  <w:p w:rsidR="004F433B" w:rsidRDefault="004F43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433B" w:rsidRDefault="004F433B" w:rsidP="00C116BB">
      <w:pPr>
        <w:spacing w:after="0" w:line="240" w:lineRule="auto"/>
      </w:pPr>
      <w:r>
        <w:separator/>
      </w:r>
    </w:p>
  </w:footnote>
  <w:footnote w:type="continuationSeparator" w:id="0">
    <w:p w:rsidR="004F433B" w:rsidRDefault="004F433B" w:rsidP="00C116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33B" w:rsidRDefault="004F433B" w:rsidP="005739FF">
    <w:pPr>
      <w:pStyle w:val="NoSpacing"/>
      <w:jc w:val="center"/>
    </w:pPr>
    <w:r>
      <w:rPr>
        <w:noProof/>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amp;Kcy;&amp;acy;&amp;rcy;&amp;tcy;&amp;icy;&amp;ncy;&amp;kcy;&amp;icy; &amp;pcy;&amp;ocy; &amp;zcy;&amp;acy;&amp;pcy;&amp;rcy;&amp;ocy;&amp;scy;&amp;ucy; Amadeus" style="position:absolute;left:0;text-align:left;margin-left:.3pt;margin-top:-10.8pt;width:118.65pt;height:38pt;z-index:251660288">
          <v:imagedata r:id="rId1" o:title=""/>
        </v:shape>
      </w:pict>
    </w:r>
    <w:r>
      <w:rPr>
        <w:noProof/>
        <w:lang w:eastAsia="ru-RU"/>
      </w:rPr>
      <w:t xml:space="preserve">Amadeus </w:t>
    </w:r>
    <w:r>
      <w:t xml:space="preserve">Software </w:t>
    </w:r>
  </w:p>
  <w:p w:rsidR="004F433B" w:rsidRDefault="004F433B" w:rsidP="00C101BE">
    <w:pPr>
      <w:pStyle w:val="NoSpacing"/>
      <w:jc w:val="center"/>
      <w:rPr>
        <w:lang w:eastAsia="ru-RU"/>
      </w:rPr>
    </w:pPr>
    <w:r>
      <w:t>Requirement Specifications</w:t>
    </w:r>
  </w:p>
  <w:p w:rsidR="004F433B" w:rsidRDefault="004F433B">
    <w:pPr>
      <w:pStyle w:val="NoSpacing"/>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2163B0E"/>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2F0A172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3BB8854A"/>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70EB52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FC8E794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2C2E9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D12B18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870187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174340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E4D8E6BC"/>
    <w:lvl w:ilvl="0">
      <w:start w:val="1"/>
      <w:numFmt w:val="bullet"/>
      <w:lvlText w:val=""/>
      <w:lvlJc w:val="left"/>
      <w:pPr>
        <w:tabs>
          <w:tab w:val="num" w:pos="360"/>
        </w:tabs>
        <w:ind w:left="360" w:hanging="360"/>
      </w:pPr>
      <w:rPr>
        <w:rFonts w:ascii="Symbol" w:hAnsi="Symbol" w:hint="default"/>
      </w:rPr>
    </w:lvl>
  </w:abstractNum>
  <w:abstractNum w:abstractNumId="10">
    <w:nsid w:val="0FD058C2"/>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1">
    <w:nsid w:val="1CCE545B"/>
    <w:multiLevelType w:val="multilevel"/>
    <w:tmpl w:val="FFFFFFFF"/>
    <w:lvl w:ilvl="0">
      <w:start w:val="1"/>
      <w:numFmt w:val="bullet"/>
      <w:lvlText w:val=""/>
      <w:lvlJc w:val="left"/>
      <w:pPr>
        <w:tabs>
          <w:tab w:val="num" w:pos="720"/>
        </w:tabs>
        <w:ind w:left="720" w:hanging="283"/>
      </w:pPr>
      <w:rPr>
        <w:rFonts w:ascii="Symbol" w:hAnsi="Symbol" w:hint="default"/>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2">
    <w:nsid w:val="2BC13D81"/>
    <w:multiLevelType w:val="multilevel"/>
    <w:tmpl w:val="FFFFFFFF"/>
    <w:lvl w:ilvl="0">
      <w:start w:val="1"/>
      <w:numFmt w:val="bullet"/>
      <w:lvlText w:val=""/>
      <w:lvlJc w:val="left"/>
      <w:pPr>
        <w:ind w:left="720" w:hanging="360"/>
      </w:pPr>
      <w:rPr>
        <w:rFonts w:ascii="Symbol" w:hAnsi="Symbol" w:hint="default"/>
        <w:b/>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2EFE04B5"/>
    <w:multiLevelType w:val="multilevel"/>
    <w:tmpl w:val="FFFFFFFF"/>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3A6041E6"/>
    <w:multiLevelType w:val="multilevel"/>
    <w:tmpl w:val="B3C8A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116C8E"/>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5ECE467E"/>
    <w:multiLevelType w:val="multilevel"/>
    <w:tmpl w:val="FFFFFFFF"/>
    <w:lvl w:ilvl="0">
      <w:start w:val="1"/>
      <w:numFmt w:val="bullet"/>
      <w:lvlText w:val=""/>
      <w:lvlJc w:val="left"/>
      <w:pPr>
        <w:tabs>
          <w:tab w:val="num" w:pos="720"/>
        </w:tabs>
        <w:ind w:left="720" w:hanging="283"/>
      </w:pPr>
      <w:rPr>
        <w:rFonts w:ascii="Symbol" w:hAnsi="Symbol" w:hint="default"/>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7">
    <w:nsid w:val="64F976F5"/>
    <w:multiLevelType w:val="multilevel"/>
    <w:tmpl w:val="FFFFFFFF"/>
    <w:lvl w:ilvl="0">
      <w:start w:val="1"/>
      <w:numFmt w:val="bullet"/>
      <w:lvlText w:val=""/>
      <w:lvlJc w:val="left"/>
      <w:pPr>
        <w:tabs>
          <w:tab w:val="num" w:pos="707"/>
        </w:tabs>
        <w:ind w:left="707" w:hanging="283"/>
      </w:pPr>
      <w:rPr>
        <w:rFonts w:ascii="Symbol" w:hAnsi="Symbol" w:hint="default"/>
      </w:rPr>
    </w:lvl>
    <w:lvl w:ilvl="1">
      <w:start w:val="1"/>
      <w:numFmt w:val="bullet"/>
      <w:lvlText w:val=""/>
      <w:lvlJc w:val="left"/>
      <w:pPr>
        <w:tabs>
          <w:tab w:val="num" w:pos="1414"/>
        </w:tabs>
        <w:ind w:left="1414" w:hanging="283"/>
      </w:pPr>
      <w:rPr>
        <w:rFonts w:ascii="Symbol" w:hAnsi="Symbol" w:hint="default"/>
      </w:rPr>
    </w:lvl>
    <w:lvl w:ilvl="2">
      <w:start w:val="1"/>
      <w:numFmt w:val="bullet"/>
      <w:lvlText w:val=""/>
      <w:lvlJc w:val="left"/>
      <w:pPr>
        <w:tabs>
          <w:tab w:val="num" w:pos="2121"/>
        </w:tabs>
        <w:ind w:left="2121" w:hanging="283"/>
      </w:pPr>
      <w:rPr>
        <w:rFonts w:ascii="Symbol" w:hAnsi="Symbol" w:hint="default"/>
      </w:rPr>
    </w:lvl>
    <w:lvl w:ilvl="3">
      <w:start w:val="1"/>
      <w:numFmt w:val="bullet"/>
      <w:lvlText w:val=""/>
      <w:lvlJc w:val="left"/>
      <w:pPr>
        <w:tabs>
          <w:tab w:val="num" w:pos="2828"/>
        </w:tabs>
        <w:ind w:left="2828" w:hanging="283"/>
      </w:pPr>
      <w:rPr>
        <w:rFonts w:ascii="Symbol" w:hAnsi="Symbol" w:hint="default"/>
      </w:rPr>
    </w:lvl>
    <w:lvl w:ilvl="4">
      <w:start w:val="1"/>
      <w:numFmt w:val="bullet"/>
      <w:lvlText w:val=""/>
      <w:lvlJc w:val="left"/>
      <w:pPr>
        <w:tabs>
          <w:tab w:val="num" w:pos="3535"/>
        </w:tabs>
        <w:ind w:left="3535" w:hanging="283"/>
      </w:pPr>
      <w:rPr>
        <w:rFonts w:ascii="Symbol" w:hAnsi="Symbol" w:hint="default"/>
      </w:rPr>
    </w:lvl>
    <w:lvl w:ilvl="5">
      <w:start w:val="1"/>
      <w:numFmt w:val="bullet"/>
      <w:lvlText w:val=""/>
      <w:lvlJc w:val="left"/>
      <w:pPr>
        <w:tabs>
          <w:tab w:val="num" w:pos="4242"/>
        </w:tabs>
        <w:ind w:left="4242" w:hanging="283"/>
      </w:pPr>
      <w:rPr>
        <w:rFonts w:ascii="Symbol" w:hAnsi="Symbol" w:hint="default"/>
      </w:rPr>
    </w:lvl>
    <w:lvl w:ilvl="6">
      <w:start w:val="1"/>
      <w:numFmt w:val="bullet"/>
      <w:lvlText w:val=""/>
      <w:lvlJc w:val="left"/>
      <w:pPr>
        <w:tabs>
          <w:tab w:val="num" w:pos="4949"/>
        </w:tabs>
        <w:ind w:left="4949" w:hanging="283"/>
      </w:pPr>
      <w:rPr>
        <w:rFonts w:ascii="Symbol" w:hAnsi="Symbol" w:hint="default"/>
      </w:rPr>
    </w:lvl>
    <w:lvl w:ilvl="7">
      <w:start w:val="1"/>
      <w:numFmt w:val="bullet"/>
      <w:lvlText w:val=""/>
      <w:lvlJc w:val="left"/>
      <w:pPr>
        <w:tabs>
          <w:tab w:val="num" w:pos="5656"/>
        </w:tabs>
        <w:ind w:left="5656" w:hanging="283"/>
      </w:pPr>
      <w:rPr>
        <w:rFonts w:ascii="Symbol" w:hAnsi="Symbol" w:hint="default"/>
      </w:rPr>
    </w:lvl>
    <w:lvl w:ilvl="8">
      <w:start w:val="1"/>
      <w:numFmt w:val="bullet"/>
      <w:lvlText w:val=""/>
      <w:lvlJc w:val="left"/>
      <w:pPr>
        <w:tabs>
          <w:tab w:val="num" w:pos="6363"/>
        </w:tabs>
        <w:ind w:left="6363" w:hanging="283"/>
      </w:pPr>
      <w:rPr>
        <w:rFonts w:ascii="Symbol" w:hAnsi="Symbol" w:hint="default"/>
      </w:rPr>
    </w:lvl>
  </w:abstractNum>
  <w:abstractNum w:abstractNumId="18">
    <w:nsid w:val="6D4C552E"/>
    <w:multiLevelType w:val="multilevel"/>
    <w:tmpl w:val="FFFFFFFF"/>
    <w:lvl w:ilvl="0">
      <w:start w:val="1"/>
      <w:numFmt w:val="bullet"/>
      <w:lvlText w:val=""/>
      <w:lvlJc w:val="left"/>
      <w:pPr>
        <w:tabs>
          <w:tab w:val="num" w:pos="720"/>
        </w:tabs>
        <w:ind w:left="720" w:hanging="283"/>
      </w:pPr>
      <w:rPr>
        <w:rFonts w:ascii="Symbol" w:hAnsi="Symbol" w:hint="default"/>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num w:numId="1">
    <w:abstractNumId w:val="6"/>
  </w:num>
  <w:num w:numId="2">
    <w:abstractNumId w:val="2"/>
  </w:num>
  <w:num w:numId="3">
    <w:abstractNumId w:val="6"/>
  </w:num>
  <w:num w:numId="4">
    <w:abstractNumId w:val="2"/>
  </w:num>
  <w:num w:numId="5">
    <w:abstractNumId w:val="6"/>
  </w:num>
  <w:num w:numId="6">
    <w:abstractNumId w:val="2"/>
  </w:num>
  <w:num w:numId="7">
    <w:abstractNumId w:val="6"/>
  </w:num>
  <w:num w:numId="8">
    <w:abstractNumId w:val="2"/>
  </w:num>
  <w:num w:numId="9">
    <w:abstractNumId w:val="12"/>
  </w:num>
  <w:num w:numId="10">
    <w:abstractNumId w:val="13"/>
  </w:num>
  <w:num w:numId="11">
    <w:abstractNumId w:val="15"/>
  </w:num>
  <w:num w:numId="12">
    <w:abstractNumId w:val="17"/>
  </w:num>
  <w:num w:numId="13">
    <w:abstractNumId w:val="18"/>
  </w:num>
  <w:num w:numId="14">
    <w:abstractNumId w:val="11"/>
  </w:num>
  <w:num w:numId="15">
    <w:abstractNumId w:val="16"/>
  </w:num>
  <w:num w:numId="16">
    <w:abstractNumId w:val="10"/>
  </w:num>
  <w:num w:numId="17">
    <w:abstractNumId w:val="14"/>
  </w:num>
  <w:num w:numId="18">
    <w:abstractNumId w:val="9"/>
  </w:num>
  <w:num w:numId="19">
    <w:abstractNumId w:val="7"/>
  </w:num>
  <w:num w:numId="20">
    <w:abstractNumId w:val="5"/>
  </w:num>
  <w:num w:numId="21">
    <w:abstractNumId w:val="4"/>
  </w:num>
  <w:num w:numId="22">
    <w:abstractNumId w:val="8"/>
  </w:num>
  <w:num w:numId="23">
    <w:abstractNumId w:val="3"/>
  </w:num>
  <w:num w:numId="24">
    <w:abstractNumId w:val="1"/>
  </w:num>
  <w:num w:numId="2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116BB"/>
    <w:rsid w:val="001A2D47"/>
    <w:rsid w:val="001B1904"/>
    <w:rsid w:val="00263EB9"/>
    <w:rsid w:val="00331B40"/>
    <w:rsid w:val="00373901"/>
    <w:rsid w:val="003A2D06"/>
    <w:rsid w:val="004F433B"/>
    <w:rsid w:val="005739FF"/>
    <w:rsid w:val="005D67B8"/>
    <w:rsid w:val="005F329C"/>
    <w:rsid w:val="00603B38"/>
    <w:rsid w:val="0077516C"/>
    <w:rsid w:val="00802E21"/>
    <w:rsid w:val="00893BFE"/>
    <w:rsid w:val="008A6AE9"/>
    <w:rsid w:val="00993082"/>
    <w:rsid w:val="009A7C05"/>
    <w:rsid w:val="00A03313"/>
    <w:rsid w:val="00BC68DB"/>
    <w:rsid w:val="00C101BE"/>
    <w:rsid w:val="00C116BB"/>
    <w:rsid w:val="00D210DF"/>
    <w:rsid w:val="00F163BA"/>
    <w:rsid w:val="00F47194"/>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210DF"/>
    <w:pPr>
      <w:spacing w:after="160" w:line="259" w:lineRule="auto"/>
    </w:pPr>
    <w:rPr>
      <w:color w:val="00000A"/>
      <w:lang w:val="en-US" w:eastAsia="en-US"/>
    </w:rPr>
  </w:style>
  <w:style w:type="paragraph" w:styleId="Heading1">
    <w:name w:val="heading 1"/>
    <w:basedOn w:val="Normal"/>
    <w:next w:val="Normal"/>
    <w:link w:val="Heading1Char"/>
    <w:uiPriority w:val="99"/>
    <w:qFormat/>
    <w:rsid w:val="00D210DF"/>
    <w:pPr>
      <w:keepNext/>
      <w:keepLines/>
      <w:spacing w:before="480" w:after="240"/>
      <w:outlineLvl w:val="0"/>
    </w:pPr>
    <w:rPr>
      <w:rFonts w:ascii="Calibri Light" w:eastAsia="Times New Roman" w:hAnsi="Calibri Light" w:cs="Times New Roman"/>
      <w:color w:val="5B9BD5"/>
      <w:sz w:val="32"/>
      <w:szCs w:val="32"/>
      <w:lang w:val="ru-RU" w:eastAsia="ru-RU"/>
    </w:rPr>
  </w:style>
  <w:style w:type="paragraph" w:styleId="Heading2">
    <w:name w:val="heading 2"/>
    <w:basedOn w:val="a"/>
    <w:link w:val="Heading2Char"/>
    <w:uiPriority w:val="99"/>
    <w:qFormat/>
    <w:rsid w:val="00D210DF"/>
    <w:pPr>
      <w:spacing w:before="360" w:after="240"/>
      <w:outlineLvl w:val="1"/>
    </w:pPr>
    <w:rPr>
      <w:rFonts w:eastAsia="Times New Roman" w:cs="Times New Roman"/>
      <w:sz w:val="28"/>
      <w:lang w:val="ru-RU" w:eastAsia="ru-RU"/>
    </w:rPr>
  </w:style>
  <w:style w:type="paragraph" w:styleId="Heading3">
    <w:name w:val="heading 3"/>
    <w:basedOn w:val="a"/>
    <w:link w:val="Heading3Char"/>
    <w:uiPriority w:val="99"/>
    <w:qFormat/>
    <w:rsid w:val="00D210DF"/>
    <w:pPr>
      <w:spacing w:before="360" w:after="240"/>
      <w:outlineLvl w:val="2"/>
    </w:pPr>
    <w:rPr>
      <w:rFonts w:eastAsia="Times New Roman" w:cs="Times New Roman"/>
      <w:sz w:val="28"/>
      <w:lang w:val="ru-RU" w:eastAsia="ru-RU"/>
    </w:rPr>
  </w:style>
  <w:style w:type="paragraph" w:styleId="Heading4">
    <w:name w:val="heading 4"/>
    <w:basedOn w:val="Normal"/>
    <w:next w:val="Normal"/>
    <w:link w:val="Heading4Char"/>
    <w:uiPriority w:val="99"/>
    <w:qFormat/>
    <w:locked/>
    <w:rsid w:val="00D210DF"/>
    <w:pPr>
      <w:keepNext/>
      <w:spacing w:before="240" w:after="60"/>
      <w:outlineLvl w:val="3"/>
    </w:pPr>
    <w:rPr>
      <w:rFonts w:eastAsia="Times New Roman" w:cs="Times New Roman"/>
      <w:b/>
      <w:bCs/>
      <w:sz w:val="28"/>
      <w:szCs w:val="28"/>
      <w:lang w:val="ru-RU" w:eastAsia="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210DF"/>
    <w:rPr>
      <w:rFonts w:ascii="Calibri Light" w:hAnsi="Calibri Light" w:cs="Times New Roman"/>
      <w:color w:val="5B9BD5"/>
      <w:sz w:val="32"/>
    </w:rPr>
  </w:style>
  <w:style w:type="character" w:customStyle="1" w:styleId="Heading2Char">
    <w:name w:val="Heading 2 Char"/>
    <w:basedOn w:val="DefaultParagraphFont"/>
    <w:link w:val="Heading2"/>
    <w:uiPriority w:val="99"/>
    <w:locked/>
    <w:rsid w:val="00D210DF"/>
    <w:rPr>
      <w:rFonts w:ascii="Calibri Light" w:hAnsi="Calibri Light" w:cs="Times New Roman"/>
      <w:color w:val="5B9BD5"/>
      <w:sz w:val="28"/>
    </w:rPr>
  </w:style>
  <w:style w:type="character" w:customStyle="1" w:styleId="Heading3Char">
    <w:name w:val="Heading 3 Char"/>
    <w:basedOn w:val="DefaultParagraphFont"/>
    <w:link w:val="Heading3"/>
    <w:uiPriority w:val="99"/>
    <w:locked/>
    <w:rsid w:val="00D210DF"/>
    <w:rPr>
      <w:rFonts w:ascii="Calibri Light" w:hAnsi="Calibri Light" w:cs="Times New Roman"/>
      <w:color w:val="5B9BD5"/>
      <w:sz w:val="28"/>
    </w:rPr>
  </w:style>
  <w:style w:type="character" w:customStyle="1" w:styleId="Heading4Char">
    <w:name w:val="Heading 4 Char"/>
    <w:basedOn w:val="DefaultParagraphFont"/>
    <w:link w:val="Heading4"/>
    <w:uiPriority w:val="99"/>
    <w:locked/>
    <w:rsid w:val="00D210DF"/>
    <w:rPr>
      <w:rFonts w:ascii="Calibri" w:hAnsi="Calibri" w:cs="Times New Roman"/>
      <w:b/>
      <w:sz w:val="28"/>
    </w:rPr>
  </w:style>
  <w:style w:type="character" w:customStyle="1" w:styleId="TitleChar">
    <w:name w:val="Title Char"/>
    <w:uiPriority w:val="99"/>
    <w:locked/>
    <w:rsid w:val="00D210DF"/>
    <w:rPr>
      <w:rFonts w:ascii="Calibri Light" w:hAnsi="Calibri Light"/>
      <w:sz w:val="56"/>
    </w:rPr>
  </w:style>
  <w:style w:type="character" w:customStyle="1" w:styleId="BalloonTextChar">
    <w:name w:val="Balloon Text Char"/>
    <w:uiPriority w:val="99"/>
    <w:semiHidden/>
    <w:locked/>
    <w:rsid w:val="00D210DF"/>
    <w:rPr>
      <w:rFonts w:ascii="Segoe UI" w:hAnsi="Segoe UI"/>
      <w:sz w:val="18"/>
    </w:rPr>
  </w:style>
  <w:style w:type="character" w:customStyle="1" w:styleId="HeaderChar">
    <w:name w:val="Header Char"/>
    <w:uiPriority w:val="99"/>
    <w:locked/>
    <w:rsid w:val="00D210DF"/>
  </w:style>
  <w:style w:type="character" w:customStyle="1" w:styleId="FooterChar">
    <w:name w:val="Footer Char"/>
    <w:uiPriority w:val="99"/>
    <w:locked/>
    <w:rsid w:val="00D210DF"/>
  </w:style>
  <w:style w:type="character" w:customStyle="1" w:styleId="SubtitleChar">
    <w:name w:val="Subtitle Char"/>
    <w:uiPriority w:val="99"/>
    <w:locked/>
    <w:rsid w:val="00D210DF"/>
    <w:rPr>
      <w:rFonts w:eastAsia="Times New Roman"/>
      <w:color w:val="5A5A5A"/>
      <w:spacing w:val="15"/>
    </w:rPr>
  </w:style>
  <w:style w:type="character" w:customStyle="1" w:styleId="NoSpacingChar">
    <w:name w:val="No Spacing Char"/>
    <w:link w:val="NoSpacing"/>
    <w:uiPriority w:val="99"/>
    <w:locked/>
    <w:rsid w:val="00D210DF"/>
    <w:rPr>
      <w:color w:val="00000A"/>
      <w:sz w:val="22"/>
      <w:lang w:val="en-US" w:eastAsia="en-US"/>
    </w:rPr>
  </w:style>
  <w:style w:type="character" w:customStyle="1" w:styleId="CodeChar">
    <w:name w:val="Code Char"/>
    <w:link w:val="Code"/>
    <w:uiPriority w:val="99"/>
    <w:locked/>
    <w:rsid w:val="00D210DF"/>
    <w:rPr>
      <w:rFonts w:ascii="Courier New" w:hAnsi="Courier New"/>
      <w:sz w:val="22"/>
      <w:lang w:val="en-US" w:eastAsia="en-US"/>
    </w:rPr>
  </w:style>
  <w:style w:type="character" w:customStyle="1" w:styleId="ListLabel1">
    <w:name w:val="ListLabel 1"/>
    <w:uiPriority w:val="99"/>
    <w:rsid w:val="00D210DF"/>
  </w:style>
  <w:style w:type="character" w:customStyle="1" w:styleId="Bullets">
    <w:name w:val="Bullets"/>
    <w:uiPriority w:val="99"/>
    <w:rsid w:val="00D210DF"/>
    <w:rPr>
      <w:rFonts w:ascii="OpenSymbol" w:hAnsi="OpenSymbol"/>
    </w:rPr>
  </w:style>
  <w:style w:type="character" w:customStyle="1" w:styleId="InternetLink">
    <w:name w:val="Internet Link"/>
    <w:uiPriority w:val="99"/>
    <w:rsid w:val="00D210DF"/>
    <w:rPr>
      <w:color w:val="0563C1"/>
      <w:u w:val="single"/>
    </w:rPr>
  </w:style>
  <w:style w:type="character" w:customStyle="1" w:styleId="ListLabel2">
    <w:name w:val="ListLabel 2"/>
    <w:uiPriority w:val="99"/>
    <w:rsid w:val="00D210DF"/>
  </w:style>
  <w:style w:type="character" w:customStyle="1" w:styleId="ListLabel3">
    <w:name w:val="ListLabel 3"/>
    <w:uiPriority w:val="99"/>
    <w:rsid w:val="00D210DF"/>
  </w:style>
  <w:style w:type="character" w:customStyle="1" w:styleId="ListLabel4">
    <w:name w:val="ListLabel 4"/>
    <w:uiPriority w:val="99"/>
    <w:rsid w:val="00D210DF"/>
  </w:style>
  <w:style w:type="character" w:customStyle="1" w:styleId="ListLabel5">
    <w:name w:val="ListLabel 5"/>
    <w:uiPriority w:val="99"/>
    <w:rsid w:val="00D210DF"/>
  </w:style>
  <w:style w:type="character" w:customStyle="1" w:styleId="TitleChar1">
    <w:name w:val="Title Char1"/>
    <w:basedOn w:val="DefaultParagraphFont"/>
    <w:link w:val="a0"/>
    <w:uiPriority w:val="99"/>
    <w:locked/>
    <w:rsid w:val="00D210DF"/>
    <w:rPr>
      <w:rFonts w:ascii="Cambria" w:hAnsi="Cambria" w:cs="Times New Roman"/>
      <w:b/>
      <w:sz w:val="32"/>
      <w:lang w:val="en-US" w:eastAsia="en-US"/>
    </w:rPr>
  </w:style>
  <w:style w:type="character" w:customStyle="1" w:styleId="BalloonTextChar1">
    <w:name w:val="Balloon Text Char1"/>
    <w:link w:val="BalloonText"/>
    <w:uiPriority w:val="99"/>
    <w:semiHidden/>
    <w:locked/>
    <w:rsid w:val="00D210DF"/>
    <w:rPr>
      <w:rFonts w:ascii="Times New Roman" w:hAnsi="Times New Roman" w:cs="Times New Roman"/>
      <w:sz w:val="2"/>
      <w:lang w:val="en-US" w:eastAsia="en-US"/>
    </w:rPr>
  </w:style>
  <w:style w:type="character" w:customStyle="1" w:styleId="HeaderChar1">
    <w:name w:val="Header Char1"/>
    <w:link w:val="Header"/>
    <w:uiPriority w:val="99"/>
    <w:semiHidden/>
    <w:locked/>
    <w:rsid w:val="00D210DF"/>
    <w:rPr>
      <w:rFonts w:cs="Times New Roman"/>
      <w:lang w:val="en-US" w:eastAsia="en-US"/>
    </w:rPr>
  </w:style>
  <w:style w:type="character" w:customStyle="1" w:styleId="FooterChar1">
    <w:name w:val="Footer Char1"/>
    <w:link w:val="Footer"/>
    <w:uiPriority w:val="99"/>
    <w:semiHidden/>
    <w:locked/>
    <w:rsid w:val="00D210DF"/>
    <w:rPr>
      <w:rFonts w:cs="Times New Roman"/>
      <w:lang w:val="en-US" w:eastAsia="en-US"/>
    </w:rPr>
  </w:style>
  <w:style w:type="character" w:customStyle="1" w:styleId="SubtitleChar1">
    <w:name w:val="Subtitle Char1"/>
    <w:link w:val="Subtitle"/>
    <w:uiPriority w:val="99"/>
    <w:locked/>
    <w:rsid w:val="00D210DF"/>
    <w:rPr>
      <w:rFonts w:ascii="Cambria" w:hAnsi="Cambria" w:cs="Times New Roman"/>
      <w:sz w:val="24"/>
      <w:lang w:val="en-US" w:eastAsia="en-US"/>
    </w:rPr>
  </w:style>
  <w:style w:type="character" w:customStyle="1" w:styleId="-">
    <w:name w:val="Интернет-ссылка"/>
    <w:basedOn w:val="DefaultParagraphFont"/>
    <w:uiPriority w:val="99"/>
    <w:rsid w:val="00D210DF"/>
    <w:rPr>
      <w:rFonts w:cs="Times New Roman"/>
      <w:color w:val="0563C1"/>
      <w:u w:val="single"/>
    </w:rPr>
  </w:style>
  <w:style w:type="character" w:styleId="FollowedHyperlink">
    <w:name w:val="FollowedHyperlink"/>
    <w:basedOn w:val="DefaultParagraphFont"/>
    <w:uiPriority w:val="99"/>
    <w:semiHidden/>
    <w:rsid w:val="00D210DF"/>
    <w:rPr>
      <w:rFonts w:cs="Times New Roman"/>
      <w:color w:val="954F72"/>
      <w:u w:val="single"/>
    </w:rPr>
  </w:style>
  <w:style w:type="character" w:styleId="CommentReference">
    <w:name w:val="annotation reference"/>
    <w:basedOn w:val="DefaultParagraphFont"/>
    <w:uiPriority w:val="99"/>
    <w:semiHidden/>
    <w:rsid w:val="00D210DF"/>
    <w:rPr>
      <w:rFonts w:cs="Times New Roman"/>
      <w:sz w:val="16"/>
    </w:rPr>
  </w:style>
  <w:style w:type="character" w:customStyle="1" w:styleId="CommentTextChar">
    <w:name w:val="Comment Text Char"/>
    <w:link w:val="CommentText"/>
    <w:uiPriority w:val="99"/>
    <w:semiHidden/>
    <w:locked/>
    <w:rsid w:val="00D210DF"/>
    <w:rPr>
      <w:rFonts w:cs="Times New Roman"/>
      <w:sz w:val="20"/>
    </w:rPr>
  </w:style>
  <w:style w:type="character" w:customStyle="1" w:styleId="CommentSubjectChar">
    <w:name w:val="Comment Subject Char"/>
    <w:link w:val="CommentSubject"/>
    <w:uiPriority w:val="99"/>
    <w:semiHidden/>
    <w:locked/>
    <w:rsid w:val="00D210DF"/>
    <w:rPr>
      <w:rFonts w:cs="Times New Roman"/>
      <w:b/>
      <w:sz w:val="20"/>
    </w:rPr>
  </w:style>
  <w:style w:type="character" w:styleId="Emphasis">
    <w:name w:val="Emphasis"/>
    <w:basedOn w:val="DefaultParagraphFont"/>
    <w:uiPriority w:val="99"/>
    <w:qFormat/>
    <w:locked/>
    <w:rsid w:val="00D210DF"/>
    <w:rPr>
      <w:rFonts w:cs="Times New Roman"/>
      <w:i/>
    </w:rPr>
  </w:style>
  <w:style w:type="character" w:customStyle="1" w:styleId="shorttext">
    <w:name w:val="short_text"/>
    <w:basedOn w:val="DefaultParagraphFont"/>
    <w:uiPriority w:val="99"/>
    <w:rsid w:val="00D210DF"/>
    <w:rPr>
      <w:rFonts w:cs="Times New Roman"/>
    </w:rPr>
  </w:style>
  <w:style w:type="character" w:customStyle="1" w:styleId="ListLabel6">
    <w:name w:val="ListLabel 6"/>
    <w:uiPriority w:val="99"/>
    <w:rsid w:val="00C116BB"/>
  </w:style>
  <w:style w:type="character" w:customStyle="1" w:styleId="ListLabel7">
    <w:name w:val="ListLabel 7"/>
    <w:uiPriority w:val="99"/>
    <w:rsid w:val="00C116BB"/>
  </w:style>
  <w:style w:type="character" w:customStyle="1" w:styleId="ListLabel8">
    <w:name w:val="ListLabel 8"/>
    <w:uiPriority w:val="99"/>
    <w:rsid w:val="00C116BB"/>
  </w:style>
  <w:style w:type="character" w:customStyle="1" w:styleId="ListLabel9">
    <w:name w:val="ListLabel 9"/>
    <w:uiPriority w:val="99"/>
    <w:rsid w:val="00C116BB"/>
    <w:rPr>
      <w:rFonts w:eastAsia="Times New Roman"/>
    </w:rPr>
  </w:style>
  <w:style w:type="character" w:customStyle="1" w:styleId="ListLabel10">
    <w:name w:val="ListLabel 10"/>
    <w:uiPriority w:val="99"/>
    <w:rsid w:val="00C116BB"/>
    <w:rPr>
      <w:rFonts w:eastAsia="Times New Roman"/>
    </w:rPr>
  </w:style>
  <w:style w:type="character" w:customStyle="1" w:styleId="ListLabel11">
    <w:name w:val="ListLabel 11"/>
    <w:uiPriority w:val="99"/>
    <w:rsid w:val="00C116BB"/>
    <w:rPr>
      <w:rFonts w:eastAsia="Times New Roman"/>
    </w:rPr>
  </w:style>
  <w:style w:type="character" w:customStyle="1" w:styleId="ListLabel12">
    <w:name w:val="ListLabel 12"/>
    <w:uiPriority w:val="99"/>
    <w:rsid w:val="00C116BB"/>
    <w:rPr>
      <w:rFonts w:eastAsia="Times New Roman"/>
    </w:rPr>
  </w:style>
  <w:style w:type="character" w:customStyle="1" w:styleId="ListLabel13">
    <w:name w:val="ListLabel 13"/>
    <w:uiPriority w:val="99"/>
    <w:rsid w:val="00C116BB"/>
    <w:rPr>
      <w:rFonts w:eastAsia="Times New Roman"/>
    </w:rPr>
  </w:style>
  <w:style w:type="character" w:customStyle="1" w:styleId="ListLabel14">
    <w:name w:val="ListLabel 14"/>
    <w:uiPriority w:val="99"/>
    <w:rsid w:val="00C116BB"/>
    <w:rPr>
      <w:rFonts w:eastAsia="Times New Roman"/>
    </w:rPr>
  </w:style>
  <w:style w:type="character" w:customStyle="1" w:styleId="ListLabel15">
    <w:name w:val="ListLabel 15"/>
    <w:uiPriority w:val="99"/>
    <w:rsid w:val="00C116BB"/>
    <w:rPr>
      <w:rFonts w:eastAsia="Times New Roman"/>
    </w:rPr>
  </w:style>
  <w:style w:type="character" w:customStyle="1" w:styleId="ListLabel16">
    <w:name w:val="ListLabel 16"/>
    <w:uiPriority w:val="99"/>
    <w:rsid w:val="00C116BB"/>
  </w:style>
  <w:style w:type="character" w:customStyle="1" w:styleId="ListLabel17">
    <w:name w:val="ListLabel 17"/>
    <w:uiPriority w:val="99"/>
    <w:rsid w:val="00C116BB"/>
  </w:style>
  <w:style w:type="character" w:customStyle="1" w:styleId="ListLabel18">
    <w:name w:val="ListLabel 18"/>
    <w:uiPriority w:val="99"/>
    <w:rsid w:val="00C116BB"/>
  </w:style>
  <w:style w:type="character" w:customStyle="1" w:styleId="ListLabel19">
    <w:name w:val="ListLabel 19"/>
    <w:uiPriority w:val="99"/>
    <w:rsid w:val="00C116BB"/>
  </w:style>
  <w:style w:type="character" w:customStyle="1" w:styleId="ListLabel20">
    <w:name w:val="ListLabel 20"/>
    <w:uiPriority w:val="99"/>
    <w:rsid w:val="00C116BB"/>
  </w:style>
  <w:style w:type="character" w:customStyle="1" w:styleId="ListLabel21">
    <w:name w:val="ListLabel 21"/>
    <w:uiPriority w:val="99"/>
    <w:rsid w:val="00C116BB"/>
  </w:style>
  <w:style w:type="character" w:customStyle="1" w:styleId="ListLabel22">
    <w:name w:val="ListLabel 22"/>
    <w:uiPriority w:val="99"/>
    <w:rsid w:val="00C116BB"/>
  </w:style>
  <w:style w:type="character" w:customStyle="1" w:styleId="ListLabel23">
    <w:name w:val="ListLabel 23"/>
    <w:uiPriority w:val="99"/>
    <w:rsid w:val="00C116BB"/>
  </w:style>
  <w:style w:type="character" w:customStyle="1" w:styleId="ListLabel24">
    <w:name w:val="ListLabel 24"/>
    <w:uiPriority w:val="99"/>
    <w:rsid w:val="00C116BB"/>
  </w:style>
  <w:style w:type="character" w:customStyle="1" w:styleId="ListLabel25">
    <w:name w:val="ListLabel 25"/>
    <w:uiPriority w:val="99"/>
    <w:rsid w:val="00C116BB"/>
  </w:style>
  <w:style w:type="character" w:customStyle="1" w:styleId="ListLabel26">
    <w:name w:val="ListLabel 26"/>
    <w:uiPriority w:val="99"/>
    <w:rsid w:val="00C116BB"/>
  </w:style>
  <w:style w:type="character" w:customStyle="1" w:styleId="ListLabel27">
    <w:name w:val="ListLabel 27"/>
    <w:uiPriority w:val="99"/>
    <w:rsid w:val="00C116BB"/>
  </w:style>
  <w:style w:type="character" w:customStyle="1" w:styleId="ListLabel28">
    <w:name w:val="ListLabel 28"/>
    <w:uiPriority w:val="99"/>
    <w:rsid w:val="00C116BB"/>
  </w:style>
  <w:style w:type="character" w:customStyle="1" w:styleId="ListLabel29">
    <w:name w:val="ListLabel 29"/>
    <w:uiPriority w:val="99"/>
    <w:rsid w:val="00C116BB"/>
  </w:style>
  <w:style w:type="character" w:customStyle="1" w:styleId="ListLabel30">
    <w:name w:val="ListLabel 30"/>
    <w:uiPriority w:val="99"/>
    <w:rsid w:val="00C116BB"/>
  </w:style>
  <w:style w:type="character" w:customStyle="1" w:styleId="ListLabel31">
    <w:name w:val="ListLabel 31"/>
    <w:uiPriority w:val="99"/>
    <w:rsid w:val="00C116BB"/>
  </w:style>
  <w:style w:type="character" w:customStyle="1" w:styleId="ListLabel32">
    <w:name w:val="ListLabel 32"/>
    <w:uiPriority w:val="99"/>
    <w:rsid w:val="00C116BB"/>
  </w:style>
  <w:style w:type="character" w:customStyle="1" w:styleId="ListLabel33">
    <w:name w:val="ListLabel 33"/>
    <w:uiPriority w:val="99"/>
    <w:rsid w:val="00C116BB"/>
  </w:style>
  <w:style w:type="character" w:customStyle="1" w:styleId="ListLabel34">
    <w:name w:val="ListLabel 34"/>
    <w:uiPriority w:val="99"/>
    <w:rsid w:val="00C116BB"/>
    <w:rPr>
      <w:rFonts w:eastAsia="Times New Roman"/>
    </w:rPr>
  </w:style>
  <w:style w:type="character" w:customStyle="1" w:styleId="ListLabel35">
    <w:name w:val="ListLabel 35"/>
    <w:uiPriority w:val="99"/>
    <w:rsid w:val="00C116BB"/>
    <w:rPr>
      <w:rFonts w:eastAsia="Times New Roman"/>
    </w:rPr>
  </w:style>
  <w:style w:type="character" w:customStyle="1" w:styleId="ListLabel36">
    <w:name w:val="ListLabel 36"/>
    <w:uiPriority w:val="99"/>
    <w:rsid w:val="00C116BB"/>
    <w:rPr>
      <w:b/>
      <w:sz w:val="32"/>
    </w:rPr>
  </w:style>
  <w:style w:type="character" w:customStyle="1" w:styleId="ListLabel37">
    <w:name w:val="ListLabel 37"/>
    <w:uiPriority w:val="99"/>
    <w:rsid w:val="00C116BB"/>
  </w:style>
  <w:style w:type="character" w:customStyle="1" w:styleId="ListLabel38">
    <w:name w:val="ListLabel 38"/>
    <w:uiPriority w:val="99"/>
    <w:rsid w:val="00C116BB"/>
    <w:rPr>
      <w:sz w:val="22"/>
    </w:rPr>
  </w:style>
  <w:style w:type="character" w:customStyle="1" w:styleId="ListLabel39">
    <w:name w:val="ListLabel 39"/>
    <w:uiPriority w:val="99"/>
    <w:rsid w:val="00C116BB"/>
  </w:style>
  <w:style w:type="character" w:customStyle="1" w:styleId="ListLabel40">
    <w:name w:val="ListLabel 40"/>
    <w:uiPriority w:val="99"/>
    <w:rsid w:val="00C116BB"/>
  </w:style>
  <w:style w:type="character" w:customStyle="1" w:styleId="ListLabel41">
    <w:name w:val="ListLabel 41"/>
    <w:uiPriority w:val="99"/>
    <w:rsid w:val="00C116BB"/>
  </w:style>
  <w:style w:type="character" w:customStyle="1" w:styleId="ListLabel42">
    <w:name w:val="ListLabel 42"/>
    <w:uiPriority w:val="99"/>
    <w:rsid w:val="00C116BB"/>
  </w:style>
  <w:style w:type="character" w:customStyle="1" w:styleId="ListLabel43">
    <w:name w:val="ListLabel 43"/>
    <w:uiPriority w:val="99"/>
    <w:rsid w:val="00C116BB"/>
  </w:style>
  <w:style w:type="character" w:customStyle="1" w:styleId="ListLabel44">
    <w:name w:val="ListLabel 44"/>
    <w:uiPriority w:val="99"/>
    <w:rsid w:val="00C116BB"/>
  </w:style>
  <w:style w:type="character" w:customStyle="1" w:styleId="a1">
    <w:name w:val="Ссылка указателя"/>
    <w:uiPriority w:val="99"/>
    <w:rsid w:val="00C116BB"/>
  </w:style>
  <w:style w:type="character" w:customStyle="1" w:styleId="ListLabel45">
    <w:name w:val="ListLabel 45"/>
    <w:uiPriority w:val="99"/>
    <w:rsid w:val="00C116BB"/>
  </w:style>
  <w:style w:type="character" w:customStyle="1" w:styleId="ListLabel46">
    <w:name w:val="ListLabel 46"/>
    <w:uiPriority w:val="99"/>
    <w:rsid w:val="00C116BB"/>
  </w:style>
  <w:style w:type="character" w:customStyle="1" w:styleId="ListLabel47">
    <w:name w:val="ListLabel 47"/>
    <w:uiPriority w:val="99"/>
    <w:rsid w:val="00C116BB"/>
  </w:style>
  <w:style w:type="character" w:customStyle="1" w:styleId="ListLabel48">
    <w:name w:val="ListLabel 48"/>
    <w:uiPriority w:val="99"/>
    <w:rsid w:val="00C116BB"/>
  </w:style>
  <w:style w:type="character" w:customStyle="1" w:styleId="ListLabel49">
    <w:name w:val="ListLabel 49"/>
    <w:uiPriority w:val="99"/>
    <w:rsid w:val="00C116BB"/>
  </w:style>
  <w:style w:type="character" w:customStyle="1" w:styleId="ListLabel50">
    <w:name w:val="ListLabel 50"/>
    <w:uiPriority w:val="99"/>
    <w:rsid w:val="00C116BB"/>
  </w:style>
  <w:style w:type="character" w:customStyle="1" w:styleId="ListLabel51">
    <w:name w:val="ListLabel 51"/>
    <w:uiPriority w:val="99"/>
    <w:rsid w:val="00C116BB"/>
  </w:style>
  <w:style w:type="character" w:customStyle="1" w:styleId="ListLabel52">
    <w:name w:val="ListLabel 52"/>
    <w:uiPriority w:val="99"/>
    <w:rsid w:val="00C116BB"/>
  </w:style>
  <w:style w:type="character" w:customStyle="1" w:styleId="ListLabel53">
    <w:name w:val="ListLabel 53"/>
    <w:uiPriority w:val="99"/>
    <w:rsid w:val="00C116BB"/>
  </w:style>
  <w:style w:type="character" w:customStyle="1" w:styleId="ListLabel54">
    <w:name w:val="ListLabel 54"/>
    <w:uiPriority w:val="99"/>
    <w:rsid w:val="00C116BB"/>
  </w:style>
  <w:style w:type="character" w:customStyle="1" w:styleId="ListLabel55">
    <w:name w:val="ListLabel 55"/>
    <w:uiPriority w:val="99"/>
    <w:rsid w:val="00C116BB"/>
  </w:style>
  <w:style w:type="character" w:customStyle="1" w:styleId="ListLabel56">
    <w:name w:val="ListLabel 56"/>
    <w:uiPriority w:val="99"/>
    <w:rsid w:val="00C116BB"/>
  </w:style>
  <w:style w:type="character" w:customStyle="1" w:styleId="ListLabel57">
    <w:name w:val="ListLabel 57"/>
    <w:uiPriority w:val="99"/>
    <w:rsid w:val="00C116BB"/>
  </w:style>
  <w:style w:type="character" w:customStyle="1" w:styleId="ListLabel58">
    <w:name w:val="ListLabel 58"/>
    <w:uiPriority w:val="99"/>
    <w:rsid w:val="00C116BB"/>
  </w:style>
  <w:style w:type="character" w:customStyle="1" w:styleId="ListLabel59">
    <w:name w:val="ListLabel 59"/>
    <w:uiPriority w:val="99"/>
    <w:rsid w:val="00C116BB"/>
  </w:style>
  <w:style w:type="character" w:customStyle="1" w:styleId="ListLabel60">
    <w:name w:val="ListLabel 60"/>
    <w:uiPriority w:val="99"/>
    <w:rsid w:val="00C116BB"/>
  </w:style>
  <w:style w:type="character" w:customStyle="1" w:styleId="ListLabel61">
    <w:name w:val="ListLabel 61"/>
    <w:uiPriority w:val="99"/>
    <w:rsid w:val="00C116BB"/>
  </w:style>
  <w:style w:type="character" w:customStyle="1" w:styleId="ListLabel62">
    <w:name w:val="ListLabel 62"/>
    <w:uiPriority w:val="99"/>
    <w:rsid w:val="00C116BB"/>
  </w:style>
  <w:style w:type="character" w:customStyle="1" w:styleId="ListLabel63">
    <w:name w:val="ListLabel 63"/>
    <w:uiPriority w:val="99"/>
    <w:rsid w:val="00C116BB"/>
    <w:rPr>
      <w:b/>
    </w:rPr>
  </w:style>
  <w:style w:type="character" w:customStyle="1" w:styleId="ListLabel64">
    <w:name w:val="ListLabel 64"/>
    <w:uiPriority w:val="99"/>
    <w:rsid w:val="00C116BB"/>
  </w:style>
  <w:style w:type="character" w:customStyle="1" w:styleId="ListLabel65">
    <w:name w:val="ListLabel 65"/>
    <w:uiPriority w:val="99"/>
    <w:rsid w:val="00C116BB"/>
  </w:style>
  <w:style w:type="character" w:customStyle="1" w:styleId="ListLabel66">
    <w:name w:val="ListLabel 66"/>
    <w:uiPriority w:val="99"/>
    <w:rsid w:val="00C116BB"/>
  </w:style>
  <w:style w:type="character" w:customStyle="1" w:styleId="ListLabel67">
    <w:name w:val="ListLabel 67"/>
    <w:uiPriority w:val="99"/>
    <w:rsid w:val="00C116BB"/>
  </w:style>
  <w:style w:type="character" w:customStyle="1" w:styleId="ListLabel68">
    <w:name w:val="ListLabel 68"/>
    <w:uiPriority w:val="99"/>
    <w:rsid w:val="00C116BB"/>
  </w:style>
  <w:style w:type="character" w:customStyle="1" w:styleId="ListLabel69">
    <w:name w:val="ListLabel 69"/>
    <w:uiPriority w:val="99"/>
    <w:rsid w:val="00C116BB"/>
  </w:style>
  <w:style w:type="character" w:customStyle="1" w:styleId="ListLabel70">
    <w:name w:val="ListLabel 70"/>
    <w:uiPriority w:val="99"/>
    <w:rsid w:val="00C116BB"/>
  </w:style>
  <w:style w:type="character" w:customStyle="1" w:styleId="ListLabel71">
    <w:name w:val="ListLabel 71"/>
    <w:uiPriority w:val="99"/>
    <w:rsid w:val="00C116BB"/>
  </w:style>
  <w:style w:type="character" w:customStyle="1" w:styleId="ListLabel72">
    <w:name w:val="ListLabel 72"/>
    <w:uiPriority w:val="99"/>
    <w:rsid w:val="00C116BB"/>
  </w:style>
  <w:style w:type="character" w:customStyle="1" w:styleId="ListLabel73">
    <w:name w:val="ListLabel 73"/>
    <w:uiPriority w:val="99"/>
    <w:rsid w:val="00C116BB"/>
  </w:style>
  <w:style w:type="character" w:customStyle="1" w:styleId="ListLabel74">
    <w:name w:val="ListLabel 74"/>
    <w:uiPriority w:val="99"/>
    <w:rsid w:val="00C116BB"/>
  </w:style>
  <w:style w:type="character" w:customStyle="1" w:styleId="ListLabel75">
    <w:name w:val="ListLabel 75"/>
    <w:uiPriority w:val="99"/>
    <w:rsid w:val="00C116BB"/>
  </w:style>
  <w:style w:type="character" w:customStyle="1" w:styleId="ListLabel76">
    <w:name w:val="ListLabel 76"/>
    <w:uiPriority w:val="99"/>
    <w:rsid w:val="00C116BB"/>
  </w:style>
  <w:style w:type="character" w:customStyle="1" w:styleId="ListLabel77">
    <w:name w:val="ListLabel 77"/>
    <w:uiPriority w:val="99"/>
    <w:rsid w:val="00C116BB"/>
  </w:style>
  <w:style w:type="character" w:customStyle="1" w:styleId="ListLabel78">
    <w:name w:val="ListLabel 78"/>
    <w:uiPriority w:val="99"/>
    <w:rsid w:val="00C116BB"/>
  </w:style>
  <w:style w:type="character" w:customStyle="1" w:styleId="ListLabel79">
    <w:name w:val="ListLabel 79"/>
    <w:uiPriority w:val="99"/>
    <w:rsid w:val="00C116BB"/>
  </w:style>
  <w:style w:type="character" w:customStyle="1" w:styleId="ListLabel80">
    <w:name w:val="ListLabel 80"/>
    <w:uiPriority w:val="99"/>
    <w:rsid w:val="00C116BB"/>
  </w:style>
  <w:style w:type="character" w:customStyle="1" w:styleId="ListLabel81">
    <w:name w:val="ListLabel 81"/>
    <w:uiPriority w:val="99"/>
    <w:rsid w:val="00C116BB"/>
  </w:style>
  <w:style w:type="character" w:customStyle="1" w:styleId="ListLabel82">
    <w:name w:val="ListLabel 82"/>
    <w:uiPriority w:val="99"/>
    <w:rsid w:val="00C116BB"/>
  </w:style>
  <w:style w:type="character" w:customStyle="1" w:styleId="ListLabel83">
    <w:name w:val="ListLabel 83"/>
    <w:uiPriority w:val="99"/>
    <w:rsid w:val="00C116BB"/>
  </w:style>
  <w:style w:type="character" w:customStyle="1" w:styleId="ListLabel84">
    <w:name w:val="ListLabel 84"/>
    <w:uiPriority w:val="99"/>
    <w:rsid w:val="00C116BB"/>
  </w:style>
  <w:style w:type="character" w:customStyle="1" w:styleId="ListLabel85">
    <w:name w:val="ListLabel 85"/>
    <w:uiPriority w:val="99"/>
    <w:rsid w:val="00C116BB"/>
  </w:style>
  <w:style w:type="character" w:customStyle="1" w:styleId="ListLabel86">
    <w:name w:val="ListLabel 86"/>
    <w:uiPriority w:val="99"/>
    <w:rsid w:val="00C116BB"/>
  </w:style>
  <w:style w:type="character" w:customStyle="1" w:styleId="ListLabel87">
    <w:name w:val="ListLabel 87"/>
    <w:uiPriority w:val="99"/>
    <w:rsid w:val="00C116BB"/>
  </w:style>
  <w:style w:type="character" w:customStyle="1" w:styleId="ListLabel88">
    <w:name w:val="ListLabel 88"/>
    <w:uiPriority w:val="99"/>
    <w:rsid w:val="00C116BB"/>
  </w:style>
  <w:style w:type="character" w:customStyle="1" w:styleId="ListLabel89">
    <w:name w:val="ListLabel 89"/>
    <w:uiPriority w:val="99"/>
    <w:rsid w:val="00C116BB"/>
  </w:style>
  <w:style w:type="character" w:customStyle="1" w:styleId="ListLabel90">
    <w:name w:val="ListLabel 90"/>
    <w:uiPriority w:val="99"/>
    <w:rsid w:val="00C116BB"/>
  </w:style>
  <w:style w:type="character" w:customStyle="1" w:styleId="ListLabel91">
    <w:name w:val="ListLabel 91"/>
    <w:uiPriority w:val="99"/>
    <w:rsid w:val="00C116BB"/>
  </w:style>
  <w:style w:type="character" w:customStyle="1" w:styleId="ListLabel92">
    <w:name w:val="ListLabel 92"/>
    <w:uiPriority w:val="99"/>
    <w:rsid w:val="00C116BB"/>
  </w:style>
  <w:style w:type="character" w:customStyle="1" w:styleId="ListLabel93">
    <w:name w:val="ListLabel 93"/>
    <w:uiPriority w:val="99"/>
    <w:rsid w:val="00C116BB"/>
  </w:style>
  <w:style w:type="character" w:customStyle="1" w:styleId="ListLabel94">
    <w:name w:val="ListLabel 94"/>
    <w:uiPriority w:val="99"/>
    <w:rsid w:val="00C116BB"/>
  </w:style>
  <w:style w:type="character" w:customStyle="1" w:styleId="ListLabel95">
    <w:name w:val="ListLabel 95"/>
    <w:uiPriority w:val="99"/>
    <w:rsid w:val="00C116BB"/>
  </w:style>
  <w:style w:type="character" w:customStyle="1" w:styleId="ListLabel96">
    <w:name w:val="ListLabel 96"/>
    <w:uiPriority w:val="99"/>
    <w:rsid w:val="00C116BB"/>
  </w:style>
  <w:style w:type="character" w:customStyle="1" w:styleId="ListLabel97">
    <w:name w:val="ListLabel 97"/>
    <w:uiPriority w:val="99"/>
    <w:rsid w:val="00C116BB"/>
  </w:style>
  <w:style w:type="character" w:customStyle="1" w:styleId="ListLabel98">
    <w:name w:val="ListLabel 98"/>
    <w:uiPriority w:val="99"/>
    <w:rsid w:val="00C116BB"/>
  </w:style>
  <w:style w:type="character" w:customStyle="1" w:styleId="ListLabel99">
    <w:name w:val="ListLabel 99"/>
    <w:uiPriority w:val="99"/>
    <w:rsid w:val="00C116BB"/>
  </w:style>
  <w:style w:type="character" w:customStyle="1" w:styleId="ListLabel100">
    <w:name w:val="ListLabel 100"/>
    <w:uiPriority w:val="99"/>
    <w:rsid w:val="00C116BB"/>
  </w:style>
  <w:style w:type="character" w:customStyle="1" w:styleId="ListLabel101">
    <w:name w:val="ListLabel 101"/>
    <w:uiPriority w:val="99"/>
    <w:rsid w:val="00C116BB"/>
  </w:style>
  <w:style w:type="character" w:customStyle="1" w:styleId="ListLabel102">
    <w:name w:val="ListLabel 102"/>
    <w:uiPriority w:val="99"/>
    <w:rsid w:val="00C116BB"/>
  </w:style>
  <w:style w:type="character" w:customStyle="1" w:styleId="ListLabel103">
    <w:name w:val="ListLabel 103"/>
    <w:uiPriority w:val="99"/>
    <w:rsid w:val="00C116BB"/>
  </w:style>
  <w:style w:type="character" w:customStyle="1" w:styleId="ListLabel104">
    <w:name w:val="ListLabel 104"/>
    <w:uiPriority w:val="99"/>
    <w:rsid w:val="00C116BB"/>
  </w:style>
  <w:style w:type="character" w:customStyle="1" w:styleId="ListLabel105">
    <w:name w:val="ListLabel 105"/>
    <w:uiPriority w:val="99"/>
    <w:rsid w:val="00C116BB"/>
  </w:style>
  <w:style w:type="character" w:customStyle="1" w:styleId="ListLabel106">
    <w:name w:val="ListLabel 106"/>
    <w:uiPriority w:val="99"/>
    <w:rsid w:val="00C116BB"/>
  </w:style>
  <w:style w:type="character" w:customStyle="1" w:styleId="ListLabel107">
    <w:name w:val="ListLabel 107"/>
    <w:uiPriority w:val="99"/>
    <w:rsid w:val="00C116BB"/>
  </w:style>
  <w:style w:type="character" w:customStyle="1" w:styleId="ListLabel108">
    <w:name w:val="ListLabel 108"/>
    <w:uiPriority w:val="99"/>
    <w:rsid w:val="00C116BB"/>
  </w:style>
  <w:style w:type="character" w:customStyle="1" w:styleId="ListLabel109">
    <w:name w:val="ListLabel 109"/>
    <w:uiPriority w:val="99"/>
    <w:rsid w:val="00C116BB"/>
  </w:style>
  <w:style w:type="character" w:customStyle="1" w:styleId="ListLabel110">
    <w:name w:val="ListLabel 110"/>
    <w:uiPriority w:val="99"/>
    <w:rsid w:val="00C116BB"/>
  </w:style>
  <w:style w:type="character" w:customStyle="1" w:styleId="ListLabel111">
    <w:name w:val="ListLabel 111"/>
    <w:uiPriority w:val="99"/>
    <w:rsid w:val="00C116BB"/>
  </w:style>
  <w:style w:type="character" w:customStyle="1" w:styleId="ListLabel112">
    <w:name w:val="ListLabel 112"/>
    <w:uiPriority w:val="99"/>
    <w:rsid w:val="00C116BB"/>
  </w:style>
  <w:style w:type="character" w:customStyle="1" w:styleId="ListLabel113">
    <w:name w:val="ListLabel 113"/>
    <w:uiPriority w:val="99"/>
    <w:rsid w:val="00C116BB"/>
  </w:style>
  <w:style w:type="character" w:customStyle="1" w:styleId="ListLabel114">
    <w:name w:val="ListLabel 114"/>
    <w:uiPriority w:val="99"/>
    <w:rsid w:val="00C116BB"/>
  </w:style>
  <w:style w:type="character" w:customStyle="1" w:styleId="ListLabel115">
    <w:name w:val="ListLabel 115"/>
    <w:uiPriority w:val="99"/>
    <w:rsid w:val="00C116BB"/>
  </w:style>
  <w:style w:type="character" w:customStyle="1" w:styleId="ListLabel116">
    <w:name w:val="ListLabel 116"/>
    <w:uiPriority w:val="99"/>
    <w:rsid w:val="00C116BB"/>
  </w:style>
  <w:style w:type="character" w:customStyle="1" w:styleId="ListLabel117">
    <w:name w:val="ListLabel 117"/>
    <w:uiPriority w:val="99"/>
    <w:rsid w:val="00C116BB"/>
  </w:style>
  <w:style w:type="character" w:customStyle="1" w:styleId="ListLabel118">
    <w:name w:val="ListLabel 118"/>
    <w:uiPriority w:val="99"/>
    <w:rsid w:val="00C116BB"/>
  </w:style>
  <w:style w:type="character" w:customStyle="1" w:styleId="ListLabel119">
    <w:name w:val="ListLabel 119"/>
    <w:uiPriority w:val="99"/>
    <w:rsid w:val="00C116BB"/>
  </w:style>
  <w:style w:type="character" w:customStyle="1" w:styleId="ListLabel120">
    <w:name w:val="ListLabel 120"/>
    <w:uiPriority w:val="99"/>
    <w:rsid w:val="00C116BB"/>
  </w:style>
  <w:style w:type="character" w:customStyle="1" w:styleId="ListLabel121">
    <w:name w:val="ListLabel 121"/>
    <w:uiPriority w:val="99"/>
    <w:rsid w:val="00C116BB"/>
  </w:style>
  <w:style w:type="character" w:customStyle="1" w:styleId="ListLabel122">
    <w:name w:val="ListLabel 122"/>
    <w:uiPriority w:val="99"/>
    <w:rsid w:val="00C116BB"/>
  </w:style>
  <w:style w:type="character" w:customStyle="1" w:styleId="ListLabel123">
    <w:name w:val="ListLabel 123"/>
    <w:uiPriority w:val="99"/>
    <w:rsid w:val="00C116BB"/>
  </w:style>
  <w:style w:type="character" w:customStyle="1" w:styleId="ListLabel124">
    <w:name w:val="ListLabel 124"/>
    <w:uiPriority w:val="99"/>
    <w:rsid w:val="00C116BB"/>
  </w:style>
  <w:style w:type="character" w:customStyle="1" w:styleId="ListLabel125">
    <w:name w:val="ListLabel 125"/>
    <w:uiPriority w:val="99"/>
    <w:rsid w:val="00C116BB"/>
  </w:style>
  <w:style w:type="character" w:customStyle="1" w:styleId="ListLabel126">
    <w:name w:val="ListLabel 126"/>
    <w:uiPriority w:val="99"/>
    <w:rsid w:val="00C116BB"/>
  </w:style>
  <w:style w:type="character" w:customStyle="1" w:styleId="ListLabel127">
    <w:name w:val="ListLabel 127"/>
    <w:uiPriority w:val="99"/>
    <w:rsid w:val="00C116BB"/>
  </w:style>
  <w:style w:type="character" w:customStyle="1" w:styleId="ListLabel128">
    <w:name w:val="ListLabel 128"/>
    <w:uiPriority w:val="99"/>
    <w:rsid w:val="00C116BB"/>
  </w:style>
  <w:style w:type="character" w:customStyle="1" w:styleId="ListLabel129">
    <w:name w:val="ListLabel 129"/>
    <w:uiPriority w:val="99"/>
    <w:rsid w:val="00C116BB"/>
  </w:style>
  <w:style w:type="character" w:customStyle="1" w:styleId="ListLabel130">
    <w:name w:val="ListLabel 130"/>
    <w:uiPriority w:val="99"/>
    <w:rsid w:val="00C116BB"/>
  </w:style>
  <w:style w:type="character" w:customStyle="1" w:styleId="ListLabel131">
    <w:name w:val="ListLabel 131"/>
    <w:uiPriority w:val="99"/>
    <w:rsid w:val="00C116BB"/>
  </w:style>
  <w:style w:type="character" w:customStyle="1" w:styleId="ListLabel132">
    <w:name w:val="ListLabel 132"/>
    <w:uiPriority w:val="99"/>
    <w:rsid w:val="00C116BB"/>
  </w:style>
  <w:style w:type="character" w:customStyle="1" w:styleId="ListLabel133">
    <w:name w:val="ListLabel 133"/>
    <w:uiPriority w:val="99"/>
    <w:rsid w:val="00C116BB"/>
  </w:style>
  <w:style w:type="character" w:customStyle="1" w:styleId="ListLabel134">
    <w:name w:val="ListLabel 134"/>
    <w:uiPriority w:val="99"/>
    <w:rsid w:val="00C116BB"/>
  </w:style>
  <w:style w:type="character" w:customStyle="1" w:styleId="ListLabel135">
    <w:name w:val="ListLabel 135"/>
    <w:uiPriority w:val="99"/>
    <w:rsid w:val="00C116BB"/>
  </w:style>
  <w:style w:type="character" w:customStyle="1" w:styleId="ListLabel136">
    <w:name w:val="ListLabel 136"/>
    <w:uiPriority w:val="99"/>
    <w:rsid w:val="00C116BB"/>
  </w:style>
  <w:style w:type="character" w:customStyle="1" w:styleId="ListLabel137">
    <w:name w:val="ListLabel 137"/>
    <w:uiPriority w:val="99"/>
    <w:rsid w:val="00C116BB"/>
  </w:style>
  <w:style w:type="character" w:customStyle="1" w:styleId="ListLabel138">
    <w:name w:val="ListLabel 138"/>
    <w:uiPriority w:val="99"/>
    <w:rsid w:val="00C116BB"/>
  </w:style>
  <w:style w:type="character" w:customStyle="1" w:styleId="ListLabel139">
    <w:name w:val="ListLabel 139"/>
    <w:uiPriority w:val="99"/>
    <w:rsid w:val="00C116BB"/>
  </w:style>
  <w:style w:type="character" w:customStyle="1" w:styleId="ListLabel140">
    <w:name w:val="ListLabel 140"/>
    <w:uiPriority w:val="99"/>
    <w:rsid w:val="00C116BB"/>
  </w:style>
  <w:style w:type="character" w:customStyle="1" w:styleId="ListLabel141">
    <w:name w:val="ListLabel 141"/>
    <w:uiPriority w:val="99"/>
    <w:rsid w:val="00C116BB"/>
  </w:style>
  <w:style w:type="character" w:customStyle="1" w:styleId="ListLabel142">
    <w:name w:val="ListLabel 142"/>
    <w:uiPriority w:val="99"/>
    <w:rsid w:val="00C116BB"/>
  </w:style>
  <w:style w:type="character" w:customStyle="1" w:styleId="ListLabel143">
    <w:name w:val="ListLabel 143"/>
    <w:uiPriority w:val="99"/>
    <w:rsid w:val="00C116BB"/>
  </w:style>
  <w:style w:type="character" w:customStyle="1" w:styleId="ListLabel144">
    <w:name w:val="ListLabel 144"/>
    <w:uiPriority w:val="99"/>
    <w:rsid w:val="00C116BB"/>
    <w:rPr>
      <w:b/>
      <w:sz w:val="32"/>
    </w:rPr>
  </w:style>
  <w:style w:type="character" w:customStyle="1" w:styleId="ListLabel145">
    <w:name w:val="ListLabel 145"/>
    <w:uiPriority w:val="99"/>
    <w:rsid w:val="00C116BB"/>
  </w:style>
  <w:style w:type="character" w:customStyle="1" w:styleId="ListLabel146">
    <w:name w:val="ListLabel 146"/>
    <w:uiPriority w:val="99"/>
    <w:rsid w:val="00C116BB"/>
    <w:rPr>
      <w:sz w:val="22"/>
    </w:rPr>
  </w:style>
  <w:style w:type="character" w:customStyle="1" w:styleId="ListLabel147">
    <w:name w:val="ListLabel 147"/>
    <w:uiPriority w:val="99"/>
    <w:rsid w:val="00C116BB"/>
  </w:style>
  <w:style w:type="character" w:customStyle="1" w:styleId="ListLabel148">
    <w:name w:val="ListLabel 148"/>
    <w:uiPriority w:val="99"/>
    <w:rsid w:val="00C116BB"/>
  </w:style>
  <w:style w:type="character" w:customStyle="1" w:styleId="ListLabel149">
    <w:name w:val="ListLabel 149"/>
    <w:uiPriority w:val="99"/>
    <w:rsid w:val="00C116BB"/>
  </w:style>
  <w:style w:type="character" w:customStyle="1" w:styleId="ListLabel150">
    <w:name w:val="ListLabel 150"/>
    <w:uiPriority w:val="99"/>
    <w:rsid w:val="00C116BB"/>
  </w:style>
  <w:style w:type="character" w:customStyle="1" w:styleId="ListLabel151">
    <w:name w:val="ListLabel 151"/>
    <w:uiPriority w:val="99"/>
    <w:rsid w:val="00C116BB"/>
  </w:style>
  <w:style w:type="character" w:customStyle="1" w:styleId="ListLabel152">
    <w:name w:val="ListLabel 152"/>
    <w:uiPriority w:val="99"/>
    <w:rsid w:val="00C116BB"/>
  </w:style>
  <w:style w:type="character" w:customStyle="1" w:styleId="ListLabel153">
    <w:name w:val="ListLabel 153"/>
    <w:uiPriority w:val="99"/>
    <w:rsid w:val="00C116BB"/>
  </w:style>
  <w:style w:type="character" w:customStyle="1" w:styleId="ListLabel154">
    <w:name w:val="ListLabel 154"/>
    <w:uiPriority w:val="99"/>
    <w:rsid w:val="00C116BB"/>
  </w:style>
  <w:style w:type="character" w:customStyle="1" w:styleId="ListLabel155">
    <w:name w:val="ListLabel 155"/>
    <w:uiPriority w:val="99"/>
    <w:rsid w:val="00C116BB"/>
  </w:style>
  <w:style w:type="character" w:customStyle="1" w:styleId="ListLabel156">
    <w:name w:val="ListLabel 156"/>
    <w:uiPriority w:val="99"/>
    <w:rsid w:val="00C116BB"/>
  </w:style>
  <w:style w:type="character" w:customStyle="1" w:styleId="ListLabel157">
    <w:name w:val="ListLabel 157"/>
    <w:uiPriority w:val="99"/>
    <w:rsid w:val="00C116BB"/>
  </w:style>
  <w:style w:type="character" w:customStyle="1" w:styleId="ListLabel158">
    <w:name w:val="ListLabel 158"/>
    <w:uiPriority w:val="99"/>
    <w:rsid w:val="00C116BB"/>
  </w:style>
  <w:style w:type="character" w:customStyle="1" w:styleId="ListLabel159">
    <w:name w:val="ListLabel 159"/>
    <w:uiPriority w:val="99"/>
    <w:rsid w:val="00C116BB"/>
  </w:style>
  <w:style w:type="character" w:customStyle="1" w:styleId="ListLabel160">
    <w:name w:val="ListLabel 160"/>
    <w:uiPriority w:val="99"/>
    <w:rsid w:val="00C116BB"/>
  </w:style>
  <w:style w:type="character" w:customStyle="1" w:styleId="ListLabel161">
    <w:name w:val="ListLabel 161"/>
    <w:uiPriority w:val="99"/>
    <w:rsid w:val="00C116BB"/>
  </w:style>
  <w:style w:type="character" w:customStyle="1" w:styleId="ListLabel162">
    <w:name w:val="ListLabel 162"/>
    <w:uiPriority w:val="99"/>
    <w:rsid w:val="00C116BB"/>
    <w:rPr>
      <w:b/>
    </w:rPr>
  </w:style>
  <w:style w:type="character" w:customStyle="1" w:styleId="ListLabel163">
    <w:name w:val="ListLabel 163"/>
    <w:uiPriority w:val="99"/>
    <w:rsid w:val="00C116BB"/>
  </w:style>
  <w:style w:type="character" w:customStyle="1" w:styleId="ListLabel164">
    <w:name w:val="ListLabel 164"/>
    <w:uiPriority w:val="99"/>
    <w:rsid w:val="00C116BB"/>
  </w:style>
  <w:style w:type="character" w:customStyle="1" w:styleId="ListLabel165">
    <w:name w:val="ListLabel 165"/>
    <w:uiPriority w:val="99"/>
    <w:rsid w:val="00C116BB"/>
  </w:style>
  <w:style w:type="character" w:customStyle="1" w:styleId="ListLabel166">
    <w:name w:val="ListLabel 166"/>
    <w:uiPriority w:val="99"/>
    <w:rsid w:val="00C116BB"/>
  </w:style>
  <w:style w:type="character" w:customStyle="1" w:styleId="ListLabel167">
    <w:name w:val="ListLabel 167"/>
    <w:uiPriority w:val="99"/>
    <w:rsid w:val="00C116BB"/>
  </w:style>
  <w:style w:type="character" w:customStyle="1" w:styleId="ListLabel168">
    <w:name w:val="ListLabel 168"/>
    <w:uiPriority w:val="99"/>
    <w:rsid w:val="00C116BB"/>
  </w:style>
  <w:style w:type="character" w:customStyle="1" w:styleId="ListLabel169">
    <w:name w:val="ListLabel 169"/>
    <w:uiPriority w:val="99"/>
    <w:rsid w:val="00C116BB"/>
  </w:style>
  <w:style w:type="character" w:customStyle="1" w:styleId="ListLabel170">
    <w:name w:val="ListLabel 170"/>
    <w:uiPriority w:val="99"/>
    <w:rsid w:val="00C116BB"/>
  </w:style>
  <w:style w:type="character" w:customStyle="1" w:styleId="ListLabel171">
    <w:name w:val="ListLabel 171"/>
    <w:uiPriority w:val="99"/>
    <w:rsid w:val="00C116BB"/>
  </w:style>
  <w:style w:type="character" w:customStyle="1" w:styleId="ListLabel172">
    <w:name w:val="ListLabel 172"/>
    <w:uiPriority w:val="99"/>
    <w:rsid w:val="00C116BB"/>
  </w:style>
  <w:style w:type="character" w:customStyle="1" w:styleId="ListLabel173">
    <w:name w:val="ListLabel 173"/>
    <w:uiPriority w:val="99"/>
    <w:rsid w:val="00C116BB"/>
  </w:style>
  <w:style w:type="character" w:customStyle="1" w:styleId="ListLabel174">
    <w:name w:val="ListLabel 174"/>
    <w:uiPriority w:val="99"/>
    <w:rsid w:val="00C116BB"/>
  </w:style>
  <w:style w:type="character" w:customStyle="1" w:styleId="ListLabel175">
    <w:name w:val="ListLabel 175"/>
    <w:uiPriority w:val="99"/>
    <w:rsid w:val="00C116BB"/>
  </w:style>
  <w:style w:type="character" w:customStyle="1" w:styleId="ListLabel176">
    <w:name w:val="ListLabel 176"/>
    <w:uiPriority w:val="99"/>
    <w:rsid w:val="00C116BB"/>
  </w:style>
  <w:style w:type="character" w:customStyle="1" w:styleId="ListLabel177">
    <w:name w:val="ListLabel 177"/>
    <w:uiPriority w:val="99"/>
    <w:rsid w:val="00C116BB"/>
  </w:style>
  <w:style w:type="character" w:customStyle="1" w:styleId="ListLabel178">
    <w:name w:val="ListLabel 178"/>
    <w:uiPriority w:val="99"/>
    <w:rsid w:val="00C116BB"/>
  </w:style>
  <w:style w:type="character" w:customStyle="1" w:styleId="ListLabel179">
    <w:name w:val="ListLabel 179"/>
    <w:uiPriority w:val="99"/>
    <w:rsid w:val="00C116BB"/>
  </w:style>
  <w:style w:type="character" w:customStyle="1" w:styleId="ListLabel180">
    <w:name w:val="ListLabel 180"/>
    <w:uiPriority w:val="99"/>
    <w:rsid w:val="00C116BB"/>
  </w:style>
  <w:style w:type="character" w:customStyle="1" w:styleId="ListLabel181">
    <w:name w:val="ListLabel 181"/>
    <w:uiPriority w:val="99"/>
    <w:rsid w:val="00C116BB"/>
  </w:style>
  <w:style w:type="character" w:customStyle="1" w:styleId="ListLabel182">
    <w:name w:val="ListLabel 182"/>
    <w:uiPriority w:val="99"/>
    <w:rsid w:val="00C116BB"/>
  </w:style>
  <w:style w:type="character" w:customStyle="1" w:styleId="ListLabel183">
    <w:name w:val="ListLabel 183"/>
    <w:uiPriority w:val="99"/>
    <w:rsid w:val="00C116BB"/>
  </w:style>
  <w:style w:type="character" w:customStyle="1" w:styleId="ListLabel184">
    <w:name w:val="ListLabel 184"/>
    <w:uiPriority w:val="99"/>
    <w:rsid w:val="00C116BB"/>
  </w:style>
  <w:style w:type="character" w:customStyle="1" w:styleId="ListLabel185">
    <w:name w:val="ListLabel 185"/>
    <w:uiPriority w:val="99"/>
    <w:rsid w:val="00C116BB"/>
  </w:style>
  <w:style w:type="character" w:customStyle="1" w:styleId="ListLabel186">
    <w:name w:val="ListLabel 186"/>
    <w:uiPriority w:val="99"/>
    <w:rsid w:val="00C116BB"/>
  </w:style>
  <w:style w:type="character" w:customStyle="1" w:styleId="ListLabel187">
    <w:name w:val="ListLabel 187"/>
    <w:uiPriority w:val="99"/>
    <w:rsid w:val="00C116BB"/>
  </w:style>
  <w:style w:type="character" w:customStyle="1" w:styleId="ListLabel188">
    <w:name w:val="ListLabel 188"/>
    <w:uiPriority w:val="99"/>
    <w:rsid w:val="00C116BB"/>
  </w:style>
  <w:style w:type="character" w:customStyle="1" w:styleId="ListLabel189">
    <w:name w:val="ListLabel 189"/>
    <w:uiPriority w:val="99"/>
    <w:rsid w:val="00C116BB"/>
  </w:style>
  <w:style w:type="character" w:customStyle="1" w:styleId="ListLabel190">
    <w:name w:val="ListLabel 190"/>
    <w:uiPriority w:val="99"/>
    <w:rsid w:val="00C116BB"/>
  </w:style>
  <w:style w:type="character" w:customStyle="1" w:styleId="ListLabel191">
    <w:name w:val="ListLabel 191"/>
    <w:uiPriority w:val="99"/>
    <w:rsid w:val="00C116BB"/>
  </w:style>
  <w:style w:type="character" w:customStyle="1" w:styleId="ListLabel192">
    <w:name w:val="ListLabel 192"/>
    <w:uiPriority w:val="99"/>
    <w:rsid w:val="00C116BB"/>
  </w:style>
  <w:style w:type="character" w:customStyle="1" w:styleId="ListLabel193">
    <w:name w:val="ListLabel 193"/>
    <w:uiPriority w:val="99"/>
    <w:rsid w:val="00C116BB"/>
  </w:style>
  <w:style w:type="character" w:customStyle="1" w:styleId="ListLabel194">
    <w:name w:val="ListLabel 194"/>
    <w:uiPriority w:val="99"/>
    <w:rsid w:val="00C116BB"/>
  </w:style>
  <w:style w:type="character" w:customStyle="1" w:styleId="ListLabel195">
    <w:name w:val="ListLabel 195"/>
    <w:uiPriority w:val="99"/>
    <w:rsid w:val="00C116BB"/>
  </w:style>
  <w:style w:type="character" w:customStyle="1" w:styleId="ListLabel196">
    <w:name w:val="ListLabel 196"/>
    <w:uiPriority w:val="99"/>
    <w:rsid w:val="00C116BB"/>
  </w:style>
  <w:style w:type="character" w:customStyle="1" w:styleId="ListLabel197">
    <w:name w:val="ListLabel 197"/>
    <w:uiPriority w:val="99"/>
    <w:rsid w:val="00C116BB"/>
  </w:style>
  <w:style w:type="character" w:customStyle="1" w:styleId="ListLabel198">
    <w:name w:val="ListLabel 198"/>
    <w:uiPriority w:val="99"/>
    <w:rsid w:val="00C116BB"/>
  </w:style>
  <w:style w:type="character" w:customStyle="1" w:styleId="ListLabel199">
    <w:name w:val="ListLabel 199"/>
    <w:uiPriority w:val="99"/>
    <w:rsid w:val="00C116BB"/>
  </w:style>
  <w:style w:type="character" w:customStyle="1" w:styleId="ListLabel200">
    <w:name w:val="ListLabel 200"/>
    <w:uiPriority w:val="99"/>
    <w:rsid w:val="00C116BB"/>
  </w:style>
  <w:style w:type="character" w:customStyle="1" w:styleId="ListLabel201">
    <w:name w:val="ListLabel 201"/>
    <w:uiPriority w:val="99"/>
    <w:rsid w:val="00C116BB"/>
  </w:style>
  <w:style w:type="character" w:customStyle="1" w:styleId="ListLabel202">
    <w:name w:val="ListLabel 202"/>
    <w:uiPriority w:val="99"/>
    <w:rsid w:val="00C116BB"/>
  </w:style>
  <w:style w:type="character" w:customStyle="1" w:styleId="ListLabel203">
    <w:name w:val="ListLabel 203"/>
    <w:uiPriority w:val="99"/>
    <w:rsid w:val="00C116BB"/>
  </w:style>
  <w:style w:type="character" w:customStyle="1" w:styleId="ListLabel204">
    <w:name w:val="ListLabel 204"/>
    <w:uiPriority w:val="99"/>
    <w:rsid w:val="00C116BB"/>
  </w:style>
  <w:style w:type="character" w:customStyle="1" w:styleId="ListLabel205">
    <w:name w:val="ListLabel 205"/>
    <w:uiPriority w:val="99"/>
    <w:rsid w:val="00C116BB"/>
  </w:style>
  <w:style w:type="character" w:customStyle="1" w:styleId="ListLabel206">
    <w:name w:val="ListLabel 206"/>
    <w:uiPriority w:val="99"/>
    <w:rsid w:val="00C116BB"/>
  </w:style>
  <w:style w:type="character" w:customStyle="1" w:styleId="ListLabel207">
    <w:name w:val="ListLabel 207"/>
    <w:uiPriority w:val="99"/>
    <w:rsid w:val="00C116BB"/>
  </w:style>
  <w:style w:type="character" w:customStyle="1" w:styleId="ListLabel208">
    <w:name w:val="ListLabel 208"/>
    <w:uiPriority w:val="99"/>
    <w:rsid w:val="00C116BB"/>
  </w:style>
  <w:style w:type="character" w:customStyle="1" w:styleId="ListLabel209">
    <w:name w:val="ListLabel 209"/>
    <w:uiPriority w:val="99"/>
    <w:rsid w:val="00C116BB"/>
  </w:style>
  <w:style w:type="character" w:customStyle="1" w:styleId="ListLabel210">
    <w:name w:val="ListLabel 210"/>
    <w:uiPriority w:val="99"/>
    <w:rsid w:val="00C116BB"/>
  </w:style>
  <w:style w:type="character" w:customStyle="1" w:styleId="ListLabel211">
    <w:name w:val="ListLabel 211"/>
    <w:uiPriority w:val="99"/>
    <w:rsid w:val="00C116BB"/>
  </w:style>
  <w:style w:type="character" w:customStyle="1" w:styleId="ListLabel212">
    <w:name w:val="ListLabel 212"/>
    <w:uiPriority w:val="99"/>
    <w:rsid w:val="00C116BB"/>
  </w:style>
  <w:style w:type="character" w:customStyle="1" w:styleId="ListLabel213">
    <w:name w:val="ListLabel 213"/>
    <w:uiPriority w:val="99"/>
    <w:rsid w:val="00C116BB"/>
  </w:style>
  <w:style w:type="character" w:customStyle="1" w:styleId="ListLabel214">
    <w:name w:val="ListLabel 214"/>
    <w:uiPriority w:val="99"/>
    <w:rsid w:val="00C116BB"/>
  </w:style>
  <w:style w:type="character" w:customStyle="1" w:styleId="ListLabel215">
    <w:name w:val="ListLabel 215"/>
    <w:uiPriority w:val="99"/>
    <w:rsid w:val="00C116BB"/>
  </w:style>
  <w:style w:type="character" w:customStyle="1" w:styleId="ListLabel216">
    <w:name w:val="ListLabel 216"/>
    <w:uiPriority w:val="99"/>
    <w:rsid w:val="00C116BB"/>
  </w:style>
  <w:style w:type="character" w:customStyle="1" w:styleId="ListLabel217">
    <w:name w:val="ListLabel 217"/>
    <w:uiPriority w:val="99"/>
    <w:rsid w:val="00C116BB"/>
  </w:style>
  <w:style w:type="character" w:customStyle="1" w:styleId="ListLabel218">
    <w:name w:val="ListLabel 218"/>
    <w:uiPriority w:val="99"/>
    <w:rsid w:val="00C116BB"/>
  </w:style>
  <w:style w:type="character" w:customStyle="1" w:styleId="ListLabel219">
    <w:name w:val="ListLabel 219"/>
    <w:uiPriority w:val="99"/>
    <w:rsid w:val="00C116BB"/>
  </w:style>
  <w:style w:type="character" w:customStyle="1" w:styleId="ListLabel220">
    <w:name w:val="ListLabel 220"/>
    <w:uiPriority w:val="99"/>
    <w:rsid w:val="00C116BB"/>
  </w:style>
  <w:style w:type="character" w:customStyle="1" w:styleId="ListLabel221">
    <w:name w:val="ListLabel 221"/>
    <w:uiPriority w:val="99"/>
    <w:rsid w:val="00C116BB"/>
  </w:style>
  <w:style w:type="character" w:customStyle="1" w:styleId="ListLabel222">
    <w:name w:val="ListLabel 222"/>
    <w:uiPriority w:val="99"/>
    <w:rsid w:val="00C116BB"/>
  </w:style>
  <w:style w:type="character" w:customStyle="1" w:styleId="ListLabel223">
    <w:name w:val="ListLabel 223"/>
    <w:uiPriority w:val="99"/>
    <w:rsid w:val="00C116BB"/>
  </w:style>
  <w:style w:type="character" w:customStyle="1" w:styleId="ListLabel224">
    <w:name w:val="ListLabel 224"/>
    <w:uiPriority w:val="99"/>
    <w:rsid w:val="00C116BB"/>
  </w:style>
  <w:style w:type="character" w:customStyle="1" w:styleId="ListLabel225">
    <w:name w:val="ListLabel 225"/>
    <w:uiPriority w:val="99"/>
    <w:rsid w:val="00C116BB"/>
  </w:style>
  <w:style w:type="character" w:customStyle="1" w:styleId="ListLabel226">
    <w:name w:val="ListLabel 226"/>
    <w:uiPriority w:val="99"/>
    <w:rsid w:val="00C116BB"/>
  </w:style>
  <w:style w:type="character" w:customStyle="1" w:styleId="ListLabel227">
    <w:name w:val="ListLabel 227"/>
    <w:uiPriority w:val="99"/>
    <w:rsid w:val="00C116BB"/>
  </w:style>
  <w:style w:type="character" w:customStyle="1" w:styleId="ListLabel228">
    <w:name w:val="ListLabel 228"/>
    <w:uiPriority w:val="99"/>
    <w:rsid w:val="00C116BB"/>
  </w:style>
  <w:style w:type="character" w:customStyle="1" w:styleId="ListLabel229">
    <w:name w:val="ListLabel 229"/>
    <w:uiPriority w:val="99"/>
    <w:rsid w:val="00C116BB"/>
  </w:style>
  <w:style w:type="character" w:customStyle="1" w:styleId="ListLabel230">
    <w:name w:val="ListLabel 230"/>
    <w:uiPriority w:val="99"/>
    <w:rsid w:val="00C116BB"/>
  </w:style>
  <w:style w:type="character" w:customStyle="1" w:styleId="ListLabel231">
    <w:name w:val="ListLabel 231"/>
    <w:uiPriority w:val="99"/>
    <w:rsid w:val="00C116BB"/>
  </w:style>
  <w:style w:type="character" w:customStyle="1" w:styleId="ListLabel232">
    <w:name w:val="ListLabel 232"/>
    <w:uiPriority w:val="99"/>
    <w:rsid w:val="00C116BB"/>
  </w:style>
  <w:style w:type="character" w:customStyle="1" w:styleId="ListLabel233">
    <w:name w:val="ListLabel 233"/>
    <w:uiPriority w:val="99"/>
    <w:rsid w:val="00C116BB"/>
  </w:style>
  <w:style w:type="character" w:customStyle="1" w:styleId="ListLabel234">
    <w:name w:val="ListLabel 234"/>
    <w:uiPriority w:val="99"/>
    <w:rsid w:val="00C116BB"/>
  </w:style>
  <w:style w:type="character" w:customStyle="1" w:styleId="ListLabel235">
    <w:name w:val="ListLabel 235"/>
    <w:uiPriority w:val="99"/>
    <w:rsid w:val="00C116BB"/>
  </w:style>
  <w:style w:type="character" w:customStyle="1" w:styleId="ListLabel236">
    <w:name w:val="ListLabel 236"/>
    <w:uiPriority w:val="99"/>
    <w:rsid w:val="00C116BB"/>
  </w:style>
  <w:style w:type="character" w:customStyle="1" w:styleId="ListLabel237">
    <w:name w:val="ListLabel 237"/>
    <w:uiPriority w:val="99"/>
    <w:rsid w:val="00C116BB"/>
  </w:style>
  <w:style w:type="character" w:customStyle="1" w:styleId="ListLabel238">
    <w:name w:val="ListLabel 238"/>
    <w:uiPriority w:val="99"/>
    <w:rsid w:val="00C116BB"/>
  </w:style>
  <w:style w:type="character" w:customStyle="1" w:styleId="ListLabel239">
    <w:name w:val="ListLabel 239"/>
    <w:uiPriority w:val="99"/>
    <w:rsid w:val="00C116BB"/>
  </w:style>
  <w:style w:type="character" w:customStyle="1" w:styleId="ListLabel240">
    <w:name w:val="ListLabel 240"/>
    <w:uiPriority w:val="99"/>
    <w:rsid w:val="00C116BB"/>
  </w:style>
  <w:style w:type="character" w:customStyle="1" w:styleId="ListLabel241">
    <w:name w:val="ListLabel 241"/>
    <w:uiPriority w:val="99"/>
    <w:rsid w:val="00C116BB"/>
  </w:style>
  <w:style w:type="character" w:customStyle="1" w:styleId="ListLabel242">
    <w:name w:val="ListLabel 242"/>
    <w:uiPriority w:val="99"/>
    <w:rsid w:val="00C116BB"/>
  </w:style>
  <w:style w:type="character" w:customStyle="1" w:styleId="ListLabel243">
    <w:name w:val="ListLabel 243"/>
    <w:uiPriority w:val="99"/>
    <w:rsid w:val="00C116BB"/>
    <w:rPr>
      <w:b/>
      <w:sz w:val="32"/>
    </w:rPr>
  </w:style>
  <w:style w:type="character" w:customStyle="1" w:styleId="ListLabel244">
    <w:name w:val="ListLabel 244"/>
    <w:uiPriority w:val="99"/>
    <w:rsid w:val="00C116BB"/>
  </w:style>
  <w:style w:type="character" w:customStyle="1" w:styleId="ListLabel245">
    <w:name w:val="ListLabel 245"/>
    <w:uiPriority w:val="99"/>
    <w:rsid w:val="00C116BB"/>
    <w:rPr>
      <w:sz w:val="22"/>
    </w:rPr>
  </w:style>
  <w:style w:type="character" w:customStyle="1" w:styleId="ListLabel246">
    <w:name w:val="ListLabel 246"/>
    <w:uiPriority w:val="99"/>
    <w:rsid w:val="00C116BB"/>
  </w:style>
  <w:style w:type="character" w:customStyle="1" w:styleId="ListLabel247">
    <w:name w:val="ListLabel 247"/>
    <w:uiPriority w:val="99"/>
    <w:rsid w:val="00C116BB"/>
  </w:style>
  <w:style w:type="character" w:customStyle="1" w:styleId="ListLabel248">
    <w:name w:val="ListLabel 248"/>
    <w:uiPriority w:val="99"/>
    <w:rsid w:val="00C116BB"/>
  </w:style>
  <w:style w:type="character" w:customStyle="1" w:styleId="ListLabel249">
    <w:name w:val="ListLabel 249"/>
    <w:uiPriority w:val="99"/>
    <w:rsid w:val="00C116BB"/>
  </w:style>
  <w:style w:type="character" w:customStyle="1" w:styleId="ListLabel250">
    <w:name w:val="ListLabel 250"/>
    <w:uiPriority w:val="99"/>
    <w:rsid w:val="00C116BB"/>
  </w:style>
  <w:style w:type="character" w:customStyle="1" w:styleId="ListLabel251">
    <w:name w:val="ListLabel 251"/>
    <w:uiPriority w:val="99"/>
    <w:rsid w:val="00C116BB"/>
  </w:style>
  <w:style w:type="character" w:customStyle="1" w:styleId="a2">
    <w:name w:val="Маркеры списка"/>
    <w:uiPriority w:val="99"/>
    <w:rsid w:val="00C116BB"/>
    <w:rPr>
      <w:rFonts w:ascii="OpenSymbol" w:hAnsi="OpenSymbol"/>
    </w:rPr>
  </w:style>
  <w:style w:type="character" w:customStyle="1" w:styleId="a3">
    <w:name w:val="Выделение жирным"/>
    <w:uiPriority w:val="99"/>
    <w:rsid w:val="00C116BB"/>
    <w:rPr>
      <w:b/>
    </w:rPr>
  </w:style>
  <w:style w:type="paragraph" w:customStyle="1" w:styleId="a">
    <w:name w:val="Заголовок"/>
    <w:basedOn w:val="Normal"/>
    <w:next w:val="BodyText"/>
    <w:uiPriority w:val="99"/>
    <w:rsid w:val="00D210DF"/>
    <w:pPr>
      <w:keepNext/>
      <w:spacing w:before="240" w:after="120"/>
    </w:pPr>
    <w:rPr>
      <w:rFonts w:ascii="Calibri Light" w:hAnsi="Calibri Light" w:cs="Arial Unicode MS"/>
      <w:color w:val="5B9BD5"/>
      <w:sz w:val="44"/>
      <w:szCs w:val="28"/>
    </w:rPr>
  </w:style>
  <w:style w:type="paragraph" w:styleId="BodyText">
    <w:name w:val="Body Text"/>
    <w:basedOn w:val="Normal"/>
    <w:link w:val="BodyTextChar"/>
    <w:uiPriority w:val="99"/>
    <w:rsid w:val="00C116BB"/>
    <w:pPr>
      <w:spacing w:after="140" w:line="288" w:lineRule="auto"/>
    </w:pPr>
  </w:style>
  <w:style w:type="character" w:customStyle="1" w:styleId="BodyTextChar">
    <w:name w:val="Body Text Char"/>
    <w:basedOn w:val="DefaultParagraphFont"/>
    <w:link w:val="BodyText"/>
    <w:uiPriority w:val="99"/>
    <w:semiHidden/>
    <w:locked/>
    <w:rPr>
      <w:rFonts w:cs="Times New Roman"/>
      <w:color w:val="00000A"/>
      <w:lang w:val="en-US" w:eastAsia="en-US"/>
    </w:rPr>
  </w:style>
  <w:style w:type="paragraph" w:styleId="List">
    <w:name w:val="List"/>
    <w:basedOn w:val="BodyText"/>
    <w:uiPriority w:val="99"/>
    <w:rsid w:val="00D210DF"/>
    <w:pPr>
      <w:widowControl w:val="0"/>
    </w:pPr>
    <w:rPr>
      <w:lang w:val="ru-RU" w:eastAsia="ru-RU"/>
    </w:rPr>
  </w:style>
  <w:style w:type="paragraph" w:styleId="Title">
    <w:name w:val="Title"/>
    <w:basedOn w:val="Normal"/>
    <w:link w:val="TitleChar2"/>
    <w:uiPriority w:val="99"/>
    <w:qFormat/>
    <w:rsid w:val="00C116BB"/>
    <w:pPr>
      <w:suppressLineNumbers/>
      <w:spacing w:before="120" w:after="120"/>
    </w:pPr>
    <w:rPr>
      <w:rFonts w:cs="Arial Unicode MS"/>
      <w:i/>
      <w:iCs/>
      <w:sz w:val="24"/>
      <w:szCs w:val="24"/>
    </w:rPr>
  </w:style>
  <w:style w:type="character" w:customStyle="1" w:styleId="TitleChar2">
    <w:name w:val="Title Char2"/>
    <w:basedOn w:val="DefaultParagraphFont"/>
    <w:link w:val="Title"/>
    <w:uiPriority w:val="99"/>
    <w:locked/>
    <w:rPr>
      <w:rFonts w:ascii="Cambria" w:hAnsi="Cambria" w:cs="Times New Roman"/>
      <w:b/>
      <w:bCs/>
      <w:color w:val="00000A"/>
      <w:kern w:val="28"/>
      <w:sz w:val="32"/>
      <w:szCs w:val="32"/>
      <w:lang w:val="en-US" w:eastAsia="en-US"/>
    </w:rPr>
  </w:style>
  <w:style w:type="paragraph" w:styleId="Index1">
    <w:name w:val="index 1"/>
    <w:basedOn w:val="Normal"/>
    <w:next w:val="Normal"/>
    <w:autoRedefine/>
    <w:uiPriority w:val="99"/>
    <w:semiHidden/>
    <w:rsid w:val="00D210DF"/>
    <w:pPr>
      <w:ind w:left="220" w:hanging="220"/>
    </w:pPr>
  </w:style>
  <w:style w:type="paragraph" w:styleId="IndexHeading">
    <w:name w:val="index heading"/>
    <w:basedOn w:val="Normal"/>
    <w:uiPriority w:val="99"/>
    <w:rsid w:val="00D210DF"/>
    <w:pPr>
      <w:suppressLineNumbers/>
    </w:pPr>
  </w:style>
  <w:style w:type="paragraph" w:customStyle="1" w:styleId="TextBody">
    <w:name w:val="Text Body"/>
    <w:basedOn w:val="Normal"/>
    <w:uiPriority w:val="99"/>
    <w:rsid w:val="00D210DF"/>
    <w:pPr>
      <w:spacing w:after="140" w:line="288" w:lineRule="auto"/>
    </w:pPr>
  </w:style>
  <w:style w:type="paragraph" w:styleId="Caption">
    <w:name w:val="caption"/>
    <w:basedOn w:val="Normal"/>
    <w:next w:val="Normal"/>
    <w:uiPriority w:val="99"/>
    <w:qFormat/>
    <w:rsid w:val="00D210DF"/>
    <w:pPr>
      <w:spacing w:after="200" w:line="240" w:lineRule="auto"/>
    </w:pPr>
    <w:rPr>
      <w:i/>
      <w:iCs/>
      <w:color w:val="44546A"/>
      <w:sz w:val="18"/>
      <w:szCs w:val="18"/>
    </w:rPr>
  </w:style>
  <w:style w:type="paragraph" w:styleId="NoSpacing">
    <w:name w:val="No Spacing"/>
    <w:link w:val="NoSpacingChar"/>
    <w:uiPriority w:val="99"/>
    <w:qFormat/>
    <w:rsid w:val="00D210DF"/>
    <w:rPr>
      <w:color w:val="00000A"/>
      <w:lang w:val="en-US" w:eastAsia="en-US"/>
    </w:rPr>
  </w:style>
  <w:style w:type="paragraph" w:customStyle="1" w:styleId="a0">
    <w:name w:val="Заглавие"/>
    <w:basedOn w:val="Normal"/>
    <w:next w:val="Normal"/>
    <w:link w:val="TitleChar1"/>
    <w:uiPriority w:val="99"/>
    <w:rsid w:val="00D210DF"/>
    <w:pPr>
      <w:spacing w:before="480" w:after="480" w:line="240" w:lineRule="auto"/>
      <w:contextualSpacing/>
    </w:pPr>
    <w:rPr>
      <w:rFonts w:ascii="Calibri Light" w:hAnsi="Calibri Light" w:cs="Times New Roman"/>
      <w:sz w:val="56"/>
      <w:szCs w:val="20"/>
      <w:lang w:val="ru-RU" w:eastAsia="ru-RU"/>
    </w:rPr>
  </w:style>
  <w:style w:type="paragraph" w:styleId="ListParagraph">
    <w:name w:val="List Paragraph"/>
    <w:basedOn w:val="Normal"/>
    <w:uiPriority w:val="99"/>
    <w:qFormat/>
    <w:rsid w:val="00D210DF"/>
    <w:pPr>
      <w:ind w:left="720"/>
      <w:contextualSpacing/>
    </w:pPr>
  </w:style>
  <w:style w:type="paragraph" w:customStyle="1" w:styleId="Standard">
    <w:name w:val="Standard"/>
    <w:uiPriority w:val="99"/>
    <w:rsid w:val="00D210DF"/>
    <w:pPr>
      <w:widowControl w:val="0"/>
      <w:suppressAutoHyphens/>
      <w:textAlignment w:val="baseline"/>
    </w:pPr>
    <w:rPr>
      <w:rFonts w:ascii="Liberation Serif" w:eastAsia="SimSun" w:hAnsi="Liberation Serif" w:cs="Mangal"/>
      <w:color w:val="00000A"/>
      <w:sz w:val="24"/>
      <w:szCs w:val="24"/>
      <w:lang w:val="en-US" w:eastAsia="zh-CN" w:bidi="hi-IN"/>
    </w:rPr>
  </w:style>
  <w:style w:type="paragraph" w:styleId="BalloonText">
    <w:name w:val="Balloon Text"/>
    <w:basedOn w:val="Normal"/>
    <w:link w:val="BalloonTextChar2"/>
    <w:uiPriority w:val="99"/>
    <w:semiHidden/>
    <w:rsid w:val="00D210DF"/>
    <w:pPr>
      <w:spacing w:after="0" w:line="240" w:lineRule="auto"/>
    </w:pPr>
    <w:rPr>
      <w:rFonts w:ascii="Segoe UI" w:hAnsi="Segoe UI" w:cs="Times New Roman"/>
      <w:color w:val="auto"/>
      <w:sz w:val="18"/>
      <w:szCs w:val="20"/>
      <w:lang w:val="ru-RU" w:eastAsia="ru-RU"/>
    </w:rPr>
  </w:style>
  <w:style w:type="character" w:customStyle="1" w:styleId="BalloonTextChar2">
    <w:name w:val="Balloon Text Char2"/>
    <w:basedOn w:val="DefaultParagraphFont"/>
    <w:link w:val="BalloonText"/>
    <w:uiPriority w:val="99"/>
    <w:semiHidden/>
    <w:locked/>
    <w:rPr>
      <w:rFonts w:ascii="Times New Roman" w:hAnsi="Times New Roman" w:cs="Times New Roman"/>
      <w:color w:val="00000A"/>
      <w:sz w:val="2"/>
      <w:lang w:val="en-US" w:eastAsia="en-US"/>
    </w:rPr>
  </w:style>
  <w:style w:type="paragraph" w:styleId="Header">
    <w:name w:val="header"/>
    <w:basedOn w:val="Normal"/>
    <w:link w:val="HeaderChar2"/>
    <w:uiPriority w:val="99"/>
    <w:rsid w:val="00D210DF"/>
    <w:pPr>
      <w:tabs>
        <w:tab w:val="center" w:pos="4844"/>
        <w:tab w:val="right" w:pos="9689"/>
      </w:tabs>
      <w:spacing w:after="0" w:line="240" w:lineRule="auto"/>
    </w:pPr>
    <w:rPr>
      <w:rFonts w:cs="Times New Roman"/>
      <w:sz w:val="20"/>
      <w:szCs w:val="20"/>
      <w:lang w:val="ru-RU" w:eastAsia="ru-RU"/>
    </w:rPr>
  </w:style>
  <w:style w:type="character" w:customStyle="1" w:styleId="HeaderChar2">
    <w:name w:val="Header Char2"/>
    <w:basedOn w:val="DefaultParagraphFont"/>
    <w:link w:val="Header"/>
    <w:uiPriority w:val="99"/>
    <w:semiHidden/>
    <w:locked/>
    <w:rPr>
      <w:rFonts w:cs="Times New Roman"/>
      <w:color w:val="00000A"/>
      <w:lang w:val="en-US" w:eastAsia="en-US"/>
    </w:rPr>
  </w:style>
  <w:style w:type="paragraph" w:styleId="Footer">
    <w:name w:val="footer"/>
    <w:basedOn w:val="Normal"/>
    <w:link w:val="FooterChar2"/>
    <w:uiPriority w:val="99"/>
    <w:rsid w:val="00D210DF"/>
    <w:pPr>
      <w:tabs>
        <w:tab w:val="center" w:pos="4844"/>
        <w:tab w:val="right" w:pos="9689"/>
      </w:tabs>
      <w:spacing w:after="0" w:line="240" w:lineRule="auto"/>
    </w:pPr>
    <w:rPr>
      <w:rFonts w:cs="Times New Roman"/>
      <w:sz w:val="20"/>
      <w:szCs w:val="20"/>
      <w:lang w:val="ru-RU" w:eastAsia="ru-RU"/>
    </w:rPr>
  </w:style>
  <w:style w:type="character" w:customStyle="1" w:styleId="FooterChar2">
    <w:name w:val="Footer Char2"/>
    <w:basedOn w:val="DefaultParagraphFont"/>
    <w:link w:val="Footer"/>
    <w:uiPriority w:val="99"/>
    <w:semiHidden/>
    <w:locked/>
    <w:rPr>
      <w:rFonts w:cs="Times New Roman"/>
      <w:color w:val="00000A"/>
      <w:lang w:val="en-US" w:eastAsia="en-US"/>
    </w:rPr>
  </w:style>
  <w:style w:type="paragraph" w:styleId="Subtitle">
    <w:name w:val="Subtitle"/>
    <w:basedOn w:val="Normal"/>
    <w:next w:val="Normal"/>
    <w:link w:val="SubtitleChar2"/>
    <w:uiPriority w:val="99"/>
    <w:qFormat/>
    <w:rsid w:val="00D210DF"/>
    <w:rPr>
      <w:rFonts w:eastAsia="Times New Roman" w:cs="Times New Roman"/>
      <w:color w:val="5A5A5A"/>
      <w:spacing w:val="15"/>
      <w:sz w:val="20"/>
      <w:szCs w:val="20"/>
      <w:lang w:val="ru-RU" w:eastAsia="ru-RU"/>
    </w:rPr>
  </w:style>
  <w:style w:type="character" w:customStyle="1" w:styleId="SubtitleChar2">
    <w:name w:val="Subtitle Char2"/>
    <w:basedOn w:val="DefaultParagraphFont"/>
    <w:link w:val="Subtitle"/>
    <w:uiPriority w:val="99"/>
    <w:locked/>
    <w:rPr>
      <w:rFonts w:ascii="Cambria" w:hAnsi="Cambria" w:cs="Times New Roman"/>
      <w:color w:val="00000A"/>
      <w:sz w:val="24"/>
      <w:szCs w:val="24"/>
      <w:lang w:val="en-US" w:eastAsia="en-US"/>
    </w:rPr>
  </w:style>
  <w:style w:type="paragraph" w:customStyle="1" w:styleId="Code">
    <w:name w:val="Code"/>
    <w:basedOn w:val="NoSpacing"/>
    <w:link w:val="CodeChar"/>
    <w:uiPriority w:val="99"/>
    <w:rsid w:val="00D210DF"/>
    <w:pPr>
      <w:ind w:left="720"/>
    </w:pPr>
    <w:rPr>
      <w:rFonts w:ascii="Courier New" w:hAnsi="Courier New" w:cs="Times New Roman"/>
      <w:color w:val="auto"/>
      <w:szCs w:val="20"/>
    </w:rPr>
  </w:style>
  <w:style w:type="paragraph" w:customStyle="1" w:styleId="a4">
    <w:name w:val="Блочная цитата"/>
    <w:basedOn w:val="Normal"/>
    <w:uiPriority w:val="99"/>
    <w:rsid w:val="00D210DF"/>
  </w:style>
  <w:style w:type="paragraph" w:customStyle="1" w:styleId="a5">
    <w:name w:val="Содержимое таблицы"/>
    <w:basedOn w:val="Normal"/>
    <w:uiPriority w:val="99"/>
    <w:rsid w:val="00D210DF"/>
  </w:style>
  <w:style w:type="paragraph" w:customStyle="1" w:styleId="a6">
    <w:name w:val="Заголовок таблицы"/>
    <w:basedOn w:val="a5"/>
    <w:uiPriority w:val="99"/>
    <w:rsid w:val="00D210DF"/>
  </w:style>
  <w:style w:type="paragraph" w:styleId="ListBullet3">
    <w:name w:val="List Bullet 3"/>
    <w:basedOn w:val="Normal"/>
    <w:uiPriority w:val="99"/>
    <w:rsid w:val="00D210DF"/>
    <w:pPr>
      <w:tabs>
        <w:tab w:val="left" w:pos="926"/>
      </w:tabs>
      <w:spacing w:before="60" w:after="60" w:line="240" w:lineRule="auto"/>
      <w:ind w:left="926"/>
      <w:jc w:val="both"/>
    </w:pPr>
    <w:rPr>
      <w:rFonts w:ascii="Times New Roman" w:eastAsia="Times New Roman" w:hAnsi="Times New Roman" w:cs="Times New Roman"/>
      <w:sz w:val="24"/>
      <w:szCs w:val="24"/>
      <w:lang w:val="ru-RU" w:eastAsia="ru-RU"/>
    </w:rPr>
  </w:style>
  <w:style w:type="paragraph" w:styleId="ListNumber3">
    <w:name w:val="List Number 3"/>
    <w:basedOn w:val="Normal"/>
    <w:uiPriority w:val="99"/>
    <w:rsid w:val="00D210DF"/>
    <w:pPr>
      <w:contextualSpacing/>
    </w:pPr>
  </w:style>
  <w:style w:type="paragraph" w:styleId="TOCHeading">
    <w:name w:val="TOC Heading"/>
    <w:basedOn w:val="Heading1"/>
    <w:next w:val="Normal"/>
    <w:uiPriority w:val="99"/>
    <w:qFormat/>
    <w:rsid w:val="00D210DF"/>
    <w:pPr>
      <w:spacing w:before="240" w:after="0"/>
    </w:pPr>
    <w:rPr>
      <w:color w:val="2E74B5"/>
    </w:rPr>
  </w:style>
  <w:style w:type="paragraph" w:styleId="TOC1">
    <w:name w:val="toc 1"/>
    <w:basedOn w:val="Normal"/>
    <w:next w:val="Normal"/>
    <w:autoRedefine/>
    <w:uiPriority w:val="99"/>
    <w:rsid w:val="00D210DF"/>
    <w:pPr>
      <w:spacing w:after="100"/>
    </w:pPr>
  </w:style>
  <w:style w:type="paragraph" w:styleId="TOC2">
    <w:name w:val="toc 2"/>
    <w:basedOn w:val="Normal"/>
    <w:next w:val="Normal"/>
    <w:autoRedefine/>
    <w:uiPriority w:val="99"/>
    <w:rsid w:val="00D210DF"/>
    <w:pPr>
      <w:spacing w:after="100"/>
      <w:ind w:left="220"/>
    </w:pPr>
  </w:style>
  <w:style w:type="paragraph" w:styleId="TOC3">
    <w:name w:val="toc 3"/>
    <w:basedOn w:val="Normal"/>
    <w:next w:val="Normal"/>
    <w:autoRedefine/>
    <w:uiPriority w:val="99"/>
    <w:rsid w:val="00D210DF"/>
    <w:pPr>
      <w:spacing w:after="100"/>
      <w:ind w:left="440"/>
    </w:pPr>
  </w:style>
  <w:style w:type="paragraph" w:styleId="CommentText">
    <w:name w:val="annotation text"/>
    <w:basedOn w:val="Normal"/>
    <w:link w:val="CommentTextChar1"/>
    <w:uiPriority w:val="99"/>
    <w:semiHidden/>
    <w:rsid w:val="00D210DF"/>
    <w:pPr>
      <w:spacing w:line="240" w:lineRule="auto"/>
    </w:pPr>
    <w:rPr>
      <w:rFonts w:cs="Times New Roman"/>
      <w:sz w:val="20"/>
      <w:szCs w:val="20"/>
      <w:lang w:val="ru-RU" w:eastAsia="ru-RU"/>
    </w:rPr>
  </w:style>
  <w:style w:type="character" w:customStyle="1" w:styleId="CommentTextChar1">
    <w:name w:val="Comment Text Char1"/>
    <w:basedOn w:val="DefaultParagraphFont"/>
    <w:link w:val="CommentText"/>
    <w:uiPriority w:val="99"/>
    <w:semiHidden/>
    <w:locked/>
    <w:rPr>
      <w:rFonts w:cs="Times New Roman"/>
      <w:color w:val="00000A"/>
      <w:sz w:val="20"/>
      <w:szCs w:val="20"/>
      <w:lang w:val="en-US" w:eastAsia="en-US"/>
    </w:rPr>
  </w:style>
  <w:style w:type="paragraph" w:styleId="CommentSubject">
    <w:name w:val="annotation subject"/>
    <w:basedOn w:val="CommentText"/>
    <w:link w:val="CommentSubjectChar1"/>
    <w:uiPriority w:val="99"/>
    <w:semiHidden/>
    <w:rsid w:val="00D210DF"/>
    <w:rPr>
      <w:b/>
      <w:bCs/>
    </w:rPr>
  </w:style>
  <w:style w:type="character" w:customStyle="1" w:styleId="CommentSubjectChar1">
    <w:name w:val="Comment Subject Char1"/>
    <w:basedOn w:val="CommentTextChar"/>
    <w:link w:val="CommentSubject"/>
    <w:uiPriority w:val="99"/>
    <w:semiHidden/>
    <w:locked/>
    <w:rPr>
      <w:b/>
      <w:bCs/>
      <w:color w:val="00000A"/>
      <w:szCs w:val="20"/>
      <w:lang w:val="en-US" w:eastAsia="en-US"/>
    </w:rPr>
  </w:style>
  <w:style w:type="paragraph" w:customStyle="1" w:styleId="Default">
    <w:name w:val="Default"/>
    <w:uiPriority w:val="99"/>
    <w:rsid w:val="00D210DF"/>
    <w:rPr>
      <w:color w:val="000000"/>
      <w:sz w:val="24"/>
      <w:szCs w:val="24"/>
    </w:rPr>
  </w:style>
  <w:style w:type="table" w:styleId="TableGrid">
    <w:name w:val="Table Grid"/>
    <w:basedOn w:val="TableNormal"/>
    <w:uiPriority w:val="99"/>
    <w:rsid w:val="00D210D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uiPriority w:val="99"/>
    <w:rsid w:val="00D210DF"/>
    <w:rPr>
      <w:sz w:val="20"/>
      <w:szCs w:val="20"/>
      <w:lang w:val="en-US" w:eastAsia="en-US"/>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style>
  <w:style w:type="table" w:styleId="LightShading-Accent1">
    <w:name w:val="Light Shading Accent 1"/>
    <w:basedOn w:val="TableNormal"/>
    <w:uiPriority w:val="99"/>
    <w:rsid w:val="00D210DF"/>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Calibri"/>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Calibri"/>
        <w:b/>
        <w:bCs/>
      </w:rPr>
      <w:tblPr/>
      <w:tcPr>
        <w:tcBorders>
          <w:top w:val="single" w:sz="8" w:space="0" w:color="4F81BD"/>
          <w:left w:val="nil"/>
          <w:bottom w:val="single" w:sz="8" w:space="0" w:color="4F81BD"/>
          <w:right w:val="nil"/>
          <w:insideH w:val="nil"/>
          <w:insideV w:val="nil"/>
        </w:tcBorders>
      </w:tcPr>
    </w:tblStylePr>
    <w:tblStylePr w:type="firstCol">
      <w:rPr>
        <w:rFonts w:cs="Calibri"/>
        <w:b/>
        <w:bCs/>
      </w:rPr>
    </w:tblStylePr>
    <w:tblStylePr w:type="lastCol">
      <w:rPr>
        <w:rFonts w:cs="Calibri"/>
        <w:b/>
        <w:bCs/>
      </w:rPr>
    </w:tblStylePr>
    <w:tblStylePr w:type="band1Vert">
      <w:rPr>
        <w:rFonts w:cs="Calibri"/>
      </w:rPr>
      <w:tblPr/>
      <w:tcPr>
        <w:tcBorders>
          <w:left w:val="nil"/>
          <w:right w:val="nil"/>
          <w:insideH w:val="nil"/>
          <w:insideV w:val="nil"/>
        </w:tcBorders>
        <w:shd w:val="clear" w:color="auto" w:fill="D3DFEE"/>
      </w:tcPr>
    </w:tblStylePr>
    <w:tblStylePr w:type="band1Horz">
      <w:rPr>
        <w:rFonts w:cs="Calibri"/>
      </w:rPr>
      <w:tblPr/>
      <w:tcPr>
        <w:tcBorders>
          <w:left w:val="nil"/>
          <w:right w:val="nil"/>
          <w:insideH w:val="nil"/>
          <w:insideV w:val="nil"/>
        </w:tcBorders>
        <w:shd w:val="clear" w:color="auto" w:fill="D3DFEE"/>
      </w:tcPr>
    </w:tblStylePr>
  </w:style>
  <w:style w:type="table" w:styleId="LightList-Accent1">
    <w:name w:val="Light List Accent 1"/>
    <w:basedOn w:val="TableNormal"/>
    <w:uiPriority w:val="99"/>
    <w:rsid w:val="00D210DF"/>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Calibri"/>
        <w:b/>
        <w:bCs/>
        <w:color w:val="FFFFFF"/>
      </w:rPr>
      <w:tblPr/>
      <w:tcPr>
        <w:shd w:val="clear" w:color="auto" w:fill="4F81BD"/>
      </w:tcPr>
    </w:tblStylePr>
    <w:tblStylePr w:type="lastRow">
      <w:pPr>
        <w:spacing w:before="0" w:after="0"/>
      </w:pPr>
      <w:rPr>
        <w:rFonts w:cs="Calibri"/>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Calibri"/>
        <w:b/>
        <w:bCs/>
      </w:rPr>
    </w:tblStylePr>
    <w:tblStylePr w:type="lastCol">
      <w:rPr>
        <w:rFonts w:cs="Calibri"/>
        <w:b/>
        <w:bCs/>
      </w:rPr>
    </w:tblStylePr>
    <w:tblStylePr w:type="band1Vert">
      <w:rPr>
        <w:rFonts w:cs="Calibri"/>
      </w:rPr>
      <w:tblPr/>
      <w:tcPr>
        <w:tcBorders>
          <w:top w:val="single" w:sz="8" w:space="0" w:color="4F81BD"/>
          <w:left w:val="single" w:sz="8" w:space="0" w:color="4F81BD"/>
          <w:bottom w:val="single" w:sz="8" w:space="0" w:color="4F81BD"/>
          <w:right w:val="single" w:sz="8" w:space="0" w:color="4F81BD"/>
        </w:tcBorders>
      </w:tcPr>
    </w:tblStylePr>
    <w:tblStylePr w:type="band1Horz">
      <w:rPr>
        <w:rFonts w:cs="Calibri"/>
      </w:rPr>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99"/>
    <w:rsid w:val="00D210DF"/>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Calibri"/>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Calibri"/>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Calibri"/>
        <w:b/>
        <w:bCs/>
      </w:rPr>
    </w:tblStylePr>
    <w:tblStylePr w:type="lastCol">
      <w:rPr>
        <w:rFonts w:cs="Calibri"/>
        <w:b/>
        <w:bCs/>
      </w:rPr>
    </w:tblStylePr>
    <w:tblStylePr w:type="band1Vert">
      <w:rPr>
        <w:rFonts w:cs="Calibri"/>
      </w:rPr>
      <w:tblPr/>
      <w:tcPr>
        <w:shd w:val="clear" w:color="auto" w:fill="D3DFEE"/>
      </w:tcPr>
    </w:tblStylePr>
    <w:tblStylePr w:type="band1Horz">
      <w:rPr>
        <w:rFonts w:cs="Calibri"/>
      </w:rPr>
      <w:tblPr/>
      <w:tcPr>
        <w:tcBorders>
          <w:insideH w:val="nil"/>
          <w:insideV w:val="nil"/>
        </w:tcBorders>
        <w:shd w:val="clear" w:color="auto" w:fill="D3DFEE"/>
      </w:tcPr>
    </w:tblStylePr>
    <w:tblStylePr w:type="band2Horz">
      <w:rPr>
        <w:rFonts w:cs="Calibri"/>
      </w:rPr>
      <w:tblPr/>
      <w:tcPr>
        <w:tcBorders>
          <w:insideH w:val="nil"/>
          <w:insideV w:val="nil"/>
        </w:tcBorders>
      </w:tcPr>
    </w:tblStylePr>
  </w:style>
  <w:style w:type="table" w:styleId="MediumGrid3-Accent1">
    <w:name w:val="Medium Grid 3 Accent 1"/>
    <w:basedOn w:val="TableNormal"/>
    <w:uiPriority w:val="99"/>
    <w:rsid w:val="00D210DF"/>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Calibri"/>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Calibri"/>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Calibri"/>
        <w:b/>
        <w:bCs/>
        <w:i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Calibri"/>
        <w:b/>
        <w:bCs/>
        <w:i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Calibri"/>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Calibri"/>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List1-Accent1">
    <w:name w:val="Medium List 1 Accent 1"/>
    <w:basedOn w:val="TableNormal"/>
    <w:uiPriority w:val="99"/>
    <w:rsid w:val="00D210DF"/>
    <w:rPr>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cs="Calibri"/>
      </w:rPr>
      <w:tblPr/>
      <w:tcPr>
        <w:tcBorders>
          <w:top w:val="nil"/>
          <w:bottom w:val="single" w:sz="8" w:space="0" w:color="4F81BD"/>
        </w:tcBorders>
      </w:tcPr>
    </w:tblStylePr>
    <w:tblStylePr w:type="lastRow">
      <w:rPr>
        <w:rFonts w:cs="Calibri"/>
        <w:b/>
        <w:bCs/>
        <w:color w:val="1F497D"/>
      </w:rPr>
      <w:tblPr/>
      <w:tcPr>
        <w:tcBorders>
          <w:top w:val="single" w:sz="8" w:space="0" w:color="4F81BD"/>
          <w:bottom w:val="single" w:sz="8" w:space="0" w:color="4F81BD"/>
        </w:tcBorders>
      </w:tcPr>
    </w:tblStylePr>
    <w:tblStylePr w:type="firstCol">
      <w:rPr>
        <w:rFonts w:cs="Calibri"/>
        <w:b/>
        <w:bCs/>
      </w:rPr>
    </w:tblStylePr>
    <w:tblStylePr w:type="lastCol">
      <w:rPr>
        <w:rFonts w:cs="Calibri"/>
        <w:b/>
        <w:bCs/>
      </w:rPr>
      <w:tblPr/>
      <w:tcPr>
        <w:tcBorders>
          <w:top w:val="single" w:sz="8" w:space="0" w:color="4F81BD"/>
          <w:bottom w:val="single" w:sz="8" w:space="0" w:color="4F81BD"/>
        </w:tcBorders>
      </w:tcPr>
    </w:tblStylePr>
    <w:tblStylePr w:type="band1Vert">
      <w:rPr>
        <w:rFonts w:cs="Calibri"/>
      </w:rPr>
      <w:tblPr/>
      <w:tcPr>
        <w:shd w:val="clear" w:color="auto" w:fill="D3DFEE"/>
      </w:tcPr>
    </w:tblStylePr>
    <w:tblStylePr w:type="band1Horz">
      <w:rPr>
        <w:rFonts w:cs="Calibri"/>
      </w:rPr>
      <w:tblPr/>
      <w:tcPr>
        <w:shd w:val="clear" w:color="auto" w:fill="D3DFEE"/>
      </w:tcPr>
    </w:tblStylePr>
  </w:style>
  <w:style w:type="table" w:styleId="ColorfulShading-Accent4">
    <w:name w:val="Colorful Shading Accent 4"/>
    <w:basedOn w:val="TableNormal"/>
    <w:uiPriority w:val="99"/>
    <w:rsid w:val="00D210DF"/>
    <w:rPr>
      <w:color w:val="000000"/>
      <w:sz w:val="20"/>
      <w:szCs w:val="2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rFonts w:cs="Calibri"/>
        <w:b/>
        <w:bCs/>
      </w:rPr>
      <w:tblPr/>
      <w:tcPr>
        <w:tcBorders>
          <w:top w:val="nil"/>
          <w:left w:val="nil"/>
          <w:bottom w:val="single" w:sz="24" w:space="0" w:color="9BBB59"/>
          <w:right w:val="nil"/>
          <w:insideH w:val="nil"/>
          <w:insideV w:val="nil"/>
        </w:tcBorders>
        <w:shd w:val="clear" w:color="auto" w:fill="FFFFFF"/>
      </w:tcPr>
    </w:tblStylePr>
    <w:tblStylePr w:type="lastRow">
      <w:rPr>
        <w:rFonts w:cs="Calibri"/>
        <w:b/>
        <w:bCs/>
        <w:color w:val="FFFFFF"/>
      </w:rPr>
      <w:tblPr/>
      <w:tcPr>
        <w:tcBorders>
          <w:top w:val="single" w:sz="6" w:space="0" w:color="FFFFFF"/>
        </w:tcBorders>
        <w:shd w:val="clear" w:color="auto" w:fill="4C3B62"/>
      </w:tcPr>
    </w:tblStylePr>
    <w:tblStylePr w:type="firstCol">
      <w:rPr>
        <w:rFonts w:cs="Calibri"/>
        <w:color w:val="FFFFFF"/>
      </w:rPr>
      <w:tblPr/>
      <w:tcPr>
        <w:tcBorders>
          <w:top w:val="nil"/>
          <w:left w:val="nil"/>
          <w:bottom w:val="nil"/>
          <w:right w:val="nil"/>
          <w:insideH w:val="single" w:sz="4" w:space="0" w:color="4C3B62"/>
          <w:insideV w:val="nil"/>
        </w:tcBorders>
        <w:shd w:val="clear" w:color="auto" w:fill="4C3B62"/>
      </w:tcPr>
    </w:tblStylePr>
    <w:tblStylePr w:type="lastCol">
      <w:rPr>
        <w:rFonts w:cs="Calibri"/>
        <w:color w:val="FFFFFF"/>
      </w:rPr>
      <w:tblPr/>
      <w:tcPr>
        <w:tcBorders>
          <w:top w:val="nil"/>
          <w:left w:val="nil"/>
          <w:bottom w:val="nil"/>
          <w:right w:val="nil"/>
          <w:insideH w:val="nil"/>
          <w:insideV w:val="nil"/>
        </w:tcBorders>
        <w:shd w:val="clear" w:color="auto" w:fill="4C3B62"/>
      </w:tcPr>
    </w:tblStylePr>
    <w:tblStylePr w:type="band1Vert">
      <w:rPr>
        <w:rFonts w:cs="Calibri"/>
      </w:rPr>
      <w:tblPr/>
      <w:tcPr>
        <w:shd w:val="clear" w:color="auto" w:fill="CCC0D9"/>
      </w:tcPr>
    </w:tblStylePr>
    <w:tblStylePr w:type="band1Horz">
      <w:rPr>
        <w:rFonts w:cs="Calibri"/>
      </w:rPr>
      <w:tblPr/>
      <w:tcPr>
        <w:shd w:val="clear" w:color="auto" w:fill="BFB1D0"/>
      </w:tcPr>
    </w:tblStylePr>
    <w:tblStylePr w:type="neCell">
      <w:rPr>
        <w:rFonts w:cs="Calibri"/>
        <w:color w:val="000000"/>
      </w:rPr>
    </w:tblStylePr>
    <w:tblStylePr w:type="nwCell">
      <w:rPr>
        <w:rFonts w:cs="Calibri"/>
        <w:color w:val="000000"/>
      </w:rPr>
    </w:tblStylePr>
  </w:style>
  <w:style w:type="table" w:styleId="ColorfulGrid-Accent1">
    <w:name w:val="Colorful Grid Accent 1"/>
    <w:basedOn w:val="TableNormal"/>
    <w:uiPriority w:val="99"/>
    <w:rsid w:val="00D210DF"/>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rFonts w:cs="Calibri"/>
        <w:b/>
        <w:bCs/>
      </w:rPr>
      <w:tblPr/>
      <w:tcPr>
        <w:shd w:val="clear" w:color="auto" w:fill="B8CCE4"/>
      </w:tcPr>
    </w:tblStylePr>
    <w:tblStylePr w:type="lastRow">
      <w:rPr>
        <w:rFonts w:cs="Calibri"/>
        <w:b/>
        <w:bCs/>
        <w:color w:val="000000"/>
      </w:rPr>
      <w:tblPr/>
      <w:tcPr>
        <w:shd w:val="clear" w:color="auto" w:fill="B8CCE4"/>
      </w:tcPr>
    </w:tblStylePr>
    <w:tblStylePr w:type="firstCol">
      <w:rPr>
        <w:rFonts w:cs="Calibri"/>
        <w:color w:val="FFFFFF"/>
      </w:rPr>
      <w:tblPr/>
      <w:tcPr>
        <w:shd w:val="clear" w:color="auto" w:fill="365F91"/>
      </w:tcPr>
    </w:tblStylePr>
    <w:tblStylePr w:type="lastCol">
      <w:rPr>
        <w:rFonts w:cs="Calibri"/>
        <w:color w:val="FFFFFF"/>
      </w:rPr>
      <w:tblPr/>
      <w:tcPr>
        <w:shd w:val="clear" w:color="auto" w:fill="365F91"/>
      </w:tcPr>
    </w:tblStylePr>
    <w:tblStylePr w:type="band1Vert">
      <w:rPr>
        <w:rFonts w:cs="Calibri"/>
      </w:rPr>
      <w:tblPr/>
      <w:tcPr>
        <w:shd w:val="clear" w:color="auto" w:fill="A7BFDE"/>
      </w:tcPr>
    </w:tblStylePr>
    <w:tblStylePr w:type="band1Horz">
      <w:rPr>
        <w:rFonts w:cs="Calibri"/>
      </w:rPr>
      <w:tblPr/>
      <w:tcPr>
        <w:shd w:val="clear" w:color="auto" w:fill="A7BFDE"/>
      </w:tcPr>
    </w:tblStylePr>
  </w:style>
  <w:style w:type="character" w:styleId="Hyperlink">
    <w:name w:val="Hyperlink"/>
    <w:basedOn w:val="DefaultParagraphFont"/>
    <w:uiPriority w:val="99"/>
    <w:rsid w:val="005F329C"/>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761026048">
      <w:marLeft w:val="0"/>
      <w:marRight w:val="0"/>
      <w:marTop w:val="0"/>
      <w:marBottom w:val="0"/>
      <w:divBdr>
        <w:top w:val="none" w:sz="0" w:space="0" w:color="auto"/>
        <w:left w:val="none" w:sz="0" w:space="0" w:color="auto"/>
        <w:bottom w:val="none" w:sz="0" w:space="0" w:color="auto"/>
        <w:right w:val="none" w:sz="0" w:space="0" w:color="auto"/>
      </w:divBdr>
    </w:div>
    <w:div w:id="1761026049">
      <w:marLeft w:val="0"/>
      <w:marRight w:val="0"/>
      <w:marTop w:val="0"/>
      <w:marBottom w:val="0"/>
      <w:divBdr>
        <w:top w:val="none" w:sz="0" w:space="0" w:color="auto"/>
        <w:left w:val="none" w:sz="0" w:space="0" w:color="auto"/>
        <w:bottom w:val="none" w:sz="0" w:space="0" w:color="auto"/>
        <w:right w:val="none" w:sz="0" w:space="0" w:color="auto"/>
      </w:divBdr>
    </w:div>
    <w:div w:id="1761026050">
      <w:marLeft w:val="0"/>
      <w:marRight w:val="0"/>
      <w:marTop w:val="0"/>
      <w:marBottom w:val="0"/>
      <w:divBdr>
        <w:top w:val="none" w:sz="0" w:space="0" w:color="auto"/>
        <w:left w:val="none" w:sz="0" w:space="0" w:color="auto"/>
        <w:bottom w:val="none" w:sz="0" w:space="0" w:color="auto"/>
        <w:right w:val="none" w:sz="0" w:space="0" w:color="auto"/>
      </w:divBdr>
    </w:div>
    <w:div w:id="176102605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1809</TotalTime>
  <Pages>8</Pages>
  <Words>1354</Words>
  <Characters>7718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 The Hook Yacht Sales</dc:title>
  <dc:subject/>
  <dc:creator>Denys Kornev</dc:creator>
  <cp:keywords/>
  <dc:description/>
  <cp:lastModifiedBy>Пользователь Windows</cp:lastModifiedBy>
  <cp:revision>181</cp:revision>
  <dcterms:created xsi:type="dcterms:W3CDTF">2016-08-18T10:28:00Z</dcterms:created>
  <dcterms:modified xsi:type="dcterms:W3CDTF">2017-07-28T13:23:00Z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